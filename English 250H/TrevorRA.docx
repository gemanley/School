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F4044" w:rsidRDefault="00DF4044" w:rsidP="00DF4044">
      <w:pPr>
        <w:spacing w:line="480" w:lineRule="auto"/>
      </w:pPr>
      <w:r>
        <w:t>Trevor Lund</w:t>
      </w:r>
    </w:p>
    <w:p w:rsidR="00DF4044" w:rsidRDefault="00DF4044" w:rsidP="00DF4044">
      <w:pPr>
        <w:spacing w:line="480" w:lineRule="auto"/>
      </w:pPr>
      <w:r>
        <w:t>Professor Clarke</w:t>
      </w:r>
    </w:p>
    <w:p w:rsidR="00DF4044" w:rsidRDefault="00DF4044" w:rsidP="00DF4044">
      <w:pPr>
        <w:spacing w:line="480" w:lineRule="auto"/>
      </w:pPr>
      <w:r>
        <w:t>English 250H</w:t>
      </w:r>
    </w:p>
    <w:p w:rsidR="00903F04" w:rsidRDefault="00812D23" w:rsidP="00903F04">
      <w:pPr>
        <w:spacing w:line="480" w:lineRule="auto"/>
      </w:pPr>
      <w:fldSimple w:instr=" TIME \@ &quot;d MMMM yyyy&quot; ">
        <w:ins w:id="0" w:author="English" w:date="2010-10-29T07:55:00Z">
          <w:r w:rsidR="004C1874">
            <w:rPr>
              <w:noProof/>
            </w:rPr>
            <w:t>29 October 2010</w:t>
          </w:r>
        </w:ins>
        <w:del w:id="1" w:author="English" w:date="2010-10-29T07:55:00Z">
          <w:r w:rsidR="00380634" w:rsidDel="004C1874">
            <w:rPr>
              <w:noProof/>
            </w:rPr>
            <w:delText>28 October 2010</w:delText>
          </w:r>
        </w:del>
      </w:fldSimple>
    </w:p>
    <w:p w:rsidR="00DF4044" w:rsidRDefault="003B09F9" w:rsidP="00DF4044">
      <w:pPr>
        <w:spacing w:line="480" w:lineRule="auto"/>
        <w:jc w:val="center"/>
      </w:pPr>
      <w:r>
        <w:t>Rhetorical Analysis of “The Corporation”</w:t>
      </w:r>
    </w:p>
    <w:p w:rsidR="001A13A0" w:rsidRDefault="00DF4044" w:rsidP="00DF4044">
      <w:pPr>
        <w:spacing w:line="480" w:lineRule="auto"/>
      </w:pPr>
      <w:r>
        <w:tab/>
      </w:r>
      <w:r w:rsidR="004515C8">
        <w:t>“A corporation is like a</w:t>
      </w:r>
      <w:r w:rsidR="0052113F">
        <w:t xml:space="preserve">…” is a commonly used phrase in </w:t>
      </w:r>
      <w:r w:rsidR="004515C8">
        <w:t xml:space="preserve">the first scene of </w:t>
      </w:r>
      <w:r w:rsidR="0052113F">
        <w:t xml:space="preserve">“The Corporation.”  </w:t>
      </w:r>
      <w:r w:rsidR="004515C8">
        <w:t xml:space="preserve">In this first scene, the filmmakers focus on defining what a corporation is </w:t>
      </w:r>
      <w:ins w:id="2" w:author="English" w:date="2010-10-29T07:55:00Z">
        <w:r w:rsidR="004C1874">
          <w:t>[</w:t>
        </w:r>
        <w:r w:rsidR="004C1874">
          <w:t>“</w:t>
        </w:r>
        <w:r w:rsidR="004C1874">
          <w:t>like,</w:t>
        </w:r>
      </w:ins>
      <w:ins w:id="3" w:author="English" w:date="2010-10-29T07:56:00Z">
        <w:r w:rsidR="004C1874">
          <w:t>”</w:t>
        </w:r>
        <w:r w:rsidR="004C1874">
          <w:t xml:space="preserve"> you just said, as analogous to] </w:t>
        </w:r>
      </w:ins>
      <w:r w:rsidR="004515C8">
        <w:t xml:space="preserve">and how it affects society as a whole.  In here, they define a corporation as several different things </w:t>
      </w:r>
      <w:ins w:id="4" w:author="English" w:date="2010-10-28T11:07:00Z">
        <w:r w:rsidR="00100014">
          <w:t xml:space="preserve">[? “things”] </w:t>
        </w:r>
      </w:ins>
      <w:r w:rsidR="004515C8">
        <w:t xml:space="preserve">according to several different people.  </w:t>
      </w:r>
      <w:r w:rsidR="00B02F3F">
        <w:t xml:space="preserve">The use of pathos in this first scene is almost overpowering, seeing as there’s almost nonexistent logos and ethos.  </w:t>
      </w:r>
      <w:ins w:id="5" w:author="English" w:date="2010-10-28T11:07:00Z">
        <w:r w:rsidR="00100014">
          <w:t xml:space="preserve">[?] </w:t>
        </w:r>
      </w:ins>
      <w:r w:rsidR="00B02F3F">
        <w:t>Using this theme and many different audiovisual elements in the first scene</w:t>
      </w:r>
      <w:r w:rsidR="002A1B66">
        <w:t xml:space="preserve"> set the mood</w:t>
      </w:r>
      <w:r w:rsidR="00A4130D">
        <w:t xml:space="preserve"> for the rest of the documentary.</w:t>
      </w:r>
      <w:ins w:id="6" w:author="English" w:date="2010-10-28T11:08:00Z">
        <w:r w:rsidR="00100014">
          <w:t xml:space="preserve"> Well, it seems you’re going to concentrate on Patho here, Trevor, but I’m puzzled almost immediately by “the almost nonexistence of logos and ethos.”]</w:t>
        </w:r>
      </w:ins>
    </w:p>
    <w:p w:rsidR="00DF4044" w:rsidRDefault="001A13A0" w:rsidP="00DF4044">
      <w:pPr>
        <w:spacing w:line="480" w:lineRule="auto"/>
      </w:pPr>
      <w:r>
        <w:tab/>
      </w:r>
      <w:r w:rsidR="00B02F3F">
        <w:t xml:space="preserve">The bulk of the first scene is based in audio clips of people talking.  </w:t>
      </w:r>
      <w:ins w:id="7" w:author="English" w:date="2010-10-28T11:12:00Z">
        <w:r w:rsidR="00AA0D11">
          <w:t>[Well, just “people, Trent? (This goes to Ethos, btw)</w:t>
        </w:r>
      </w:ins>
      <w:ins w:id="8" w:author="English" w:date="2010-10-28T11:13:00Z">
        <w:r w:rsidR="00135389">
          <w:t xml:space="preserve">] </w:t>
        </w:r>
      </w:ins>
      <w:r>
        <w:t xml:space="preserve">The main comparison phase is in the second half of </w:t>
      </w:r>
      <w:r w:rsidR="003B09F9">
        <w:t>this opening scene</w:t>
      </w:r>
      <w:r>
        <w:t xml:space="preserve">.  </w:t>
      </w:r>
      <w:r w:rsidR="003B09F9">
        <w:t>Different voices speak over video clips of whatever comparison they’re describing.</w:t>
      </w:r>
      <w:r w:rsidR="00016BF7">
        <w:t xml:space="preserve">  The first few comparison</w:t>
      </w:r>
      <w:r w:rsidR="00D824A0">
        <w:t>s</w:t>
      </w:r>
      <w:r w:rsidR="00016BF7">
        <w:t xml:space="preserve"> display “nice,” wholesome images of a company (i.e. </w:t>
      </w:r>
      <w:r w:rsidR="00D824A0">
        <w:t>a puzzle, a football team, a family, an eagle).  After the image of an eagle, the view goes to the man that is making the eagle</w:t>
      </w:r>
      <w:r w:rsidR="00B02F3F">
        <w:t xml:space="preserve"> comparison.  The filmmakers show the man’s credentials, as a possible attempt to establish ethos with the audience so they feel like they can trust this man.  He continues by saying</w:t>
      </w:r>
      <w:r w:rsidR="00D824A0">
        <w:t xml:space="preserve"> “Enough bullshit,” which is clearly an attempt by the filmmakers to show that he doesn’t really mean the words he just said, nor does he think that companies are majestic like an eagle.  The audience would pick up on that immediately and it would strike a negative point in their minds about companies before the documentary had really even begun.</w:t>
      </w:r>
      <w:r w:rsidR="00857E1F">
        <w:t xml:space="preserve">  </w:t>
      </w:r>
      <w:r w:rsidR="00B02F3F">
        <w:t xml:space="preserve">This is clearly the filmmakers using pathos to negatively influence the audience.  It’s at this interview that the filmmakers </w:t>
      </w:r>
      <w:r w:rsidR="00857E1F">
        <w:t xml:space="preserve">decide to change the course of these comparisons to better provide for their agenda.  They start to </w:t>
      </w:r>
      <w:r w:rsidR="00B02F3F">
        <w:t xml:space="preserve">interview people who </w:t>
      </w:r>
      <w:r w:rsidR="00857E1F">
        <w:t xml:space="preserve">compare corporations to bad things, like Godzilla and Frankenstein.  It seems like the filmmakers are trying to lull the audience with the helpful comparisons of corporations to good things, </w:t>
      </w:r>
      <w:r w:rsidR="006E1FCA">
        <w:t>and then</w:t>
      </w:r>
      <w:r w:rsidR="00857E1F">
        <w:t xml:space="preserve"> convince them otherwise that</w:t>
      </w:r>
      <w:r w:rsidR="006E1FCA">
        <w:t xml:space="preserve"> corporations can be very bad.</w:t>
      </w:r>
      <w:ins w:id="9" w:author="English" w:date="2010-10-28T11:14:00Z">
        <w:r w:rsidR="00135389">
          <w:t xml:space="preserve"> Well, I think the ‘monster’ topic needs to be addressed in a separate paragraph.</w:t>
        </w:r>
      </w:ins>
    </w:p>
    <w:p w:rsidR="00135389" w:rsidRDefault="00594B11" w:rsidP="006E1FCA">
      <w:pPr>
        <w:spacing w:line="480" w:lineRule="auto"/>
        <w:ind w:firstLine="720"/>
        <w:rPr>
          <w:ins w:id="10" w:author="English" w:date="2010-10-28T11:16:00Z"/>
          <w:rFonts w:ascii="Times New Roman" w:hAnsi="Times New Roman"/>
        </w:rPr>
      </w:pPr>
      <w:r w:rsidRPr="00286B47">
        <w:rPr>
          <w:rFonts w:ascii="Times New Roman" w:hAnsi="Times New Roman"/>
        </w:rPr>
        <w:t xml:space="preserve">Another comparison that the writers make is that corporations are like “bad apples.”  </w:t>
      </w:r>
      <w:r w:rsidR="004E49B9">
        <w:rPr>
          <w:rFonts w:ascii="Times New Roman" w:hAnsi="Times New Roman"/>
        </w:rPr>
        <w:t xml:space="preserve">They spend much of the first half of this scene on this comparison, stressing its point that companies are, for the most part, corrupt.  </w:t>
      </w:r>
      <w:r w:rsidRPr="00286B47">
        <w:rPr>
          <w:rFonts w:ascii="Times New Roman" w:hAnsi="Times New Roman"/>
        </w:rPr>
        <w:t xml:space="preserve">The </w:t>
      </w:r>
      <w:r w:rsidR="00A4130D" w:rsidRPr="00286B47">
        <w:rPr>
          <w:rFonts w:ascii="Times New Roman" w:hAnsi="Times New Roman"/>
        </w:rPr>
        <w:t>filmmakers</w:t>
      </w:r>
      <w:r w:rsidRPr="00286B47">
        <w:rPr>
          <w:rFonts w:ascii="Times New Roman" w:hAnsi="Times New Roman"/>
        </w:rPr>
        <w:t xml:space="preserve"> use </w:t>
      </w:r>
      <w:r w:rsidR="001A13A0">
        <w:rPr>
          <w:rFonts w:ascii="Times New Roman" w:hAnsi="Times New Roman"/>
        </w:rPr>
        <w:t xml:space="preserve">pathos in many different forms of media </w:t>
      </w:r>
      <w:r w:rsidRPr="00286B47">
        <w:rPr>
          <w:rFonts w:ascii="Times New Roman" w:hAnsi="Times New Roman"/>
        </w:rPr>
        <w:t>to emphasize that, to convince their audience that these corporations and ones after them are mostly bad apples.  They start off with the song “Bad Apple” by David Wilcox, and play it over top of images and video clips of CEOs and other executives being escorted a</w:t>
      </w:r>
      <w:r w:rsidR="004E49B9">
        <w:rPr>
          <w:rFonts w:ascii="Times New Roman" w:hAnsi="Times New Roman"/>
        </w:rPr>
        <w:t>way by police officers, testifying in court, etc.</w:t>
      </w:r>
      <w:r w:rsidRPr="00286B47">
        <w:rPr>
          <w:rFonts w:ascii="Times New Roman" w:hAnsi="Times New Roman"/>
        </w:rPr>
        <w:t xml:space="preserve">  </w:t>
      </w:r>
      <w:r w:rsidR="001A13A0">
        <w:rPr>
          <w:rFonts w:ascii="Times New Roman" w:hAnsi="Times New Roman"/>
        </w:rPr>
        <w:t xml:space="preserve">Quickly moving images </w:t>
      </w:r>
      <w:r w:rsidR="001A13A0" w:rsidRPr="00286B47">
        <w:rPr>
          <w:rFonts w:ascii="Times New Roman" w:hAnsi="Times New Roman"/>
        </w:rPr>
        <w:t>of ne</w:t>
      </w:r>
      <w:r w:rsidR="001A13A0">
        <w:rPr>
          <w:rFonts w:ascii="Times New Roman" w:hAnsi="Times New Roman"/>
        </w:rPr>
        <w:t xml:space="preserve">ws reporters saying “bad apple” </w:t>
      </w:r>
      <w:r w:rsidR="004E49B9">
        <w:rPr>
          <w:rFonts w:ascii="Times New Roman" w:hAnsi="Times New Roman"/>
        </w:rPr>
        <w:t>directly</w:t>
      </w:r>
      <w:r w:rsidR="001A13A0">
        <w:rPr>
          <w:rFonts w:ascii="Times New Roman" w:hAnsi="Times New Roman"/>
        </w:rPr>
        <w:t xml:space="preserve"> follow</w:t>
      </w:r>
      <w:r w:rsidR="001A13A0" w:rsidRPr="00286B47">
        <w:rPr>
          <w:rFonts w:ascii="Times New Roman" w:hAnsi="Times New Roman"/>
        </w:rPr>
        <w:t xml:space="preserve"> this scene</w:t>
      </w:r>
      <w:r w:rsidR="001A13A0">
        <w:rPr>
          <w:rFonts w:ascii="Times New Roman" w:hAnsi="Times New Roman"/>
        </w:rPr>
        <w:t xml:space="preserve">.  </w:t>
      </w:r>
      <w:r w:rsidRPr="00286B47">
        <w:rPr>
          <w:rFonts w:ascii="Times New Roman" w:hAnsi="Times New Roman"/>
        </w:rPr>
        <w:t>It’s important to note that t</w:t>
      </w:r>
      <w:r w:rsidR="004E49B9">
        <w:rPr>
          <w:rFonts w:ascii="Times New Roman" w:hAnsi="Times New Roman"/>
        </w:rPr>
        <w:t xml:space="preserve">here are no facts used in this </w:t>
      </w:r>
      <w:r w:rsidRPr="00286B47">
        <w:rPr>
          <w:rFonts w:ascii="Times New Roman" w:hAnsi="Times New Roman"/>
        </w:rPr>
        <w:t>s</w:t>
      </w:r>
      <w:r w:rsidR="004E49B9">
        <w:rPr>
          <w:rFonts w:ascii="Times New Roman" w:hAnsi="Times New Roman"/>
        </w:rPr>
        <w:t>eries of images</w:t>
      </w:r>
      <w:r w:rsidRPr="00286B47">
        <w:rPr>
          <w:rFonts w:ascii="Times New Roman" w:hAnsi="Times New Roman"/>
        </w:rPr>
        <w:t xml:space="preserve">, only the </w:t>
      </w:r>
      <w:r w:rsidR="004E49B9">
        <w:rPr>
          <w:rFonts w:ascii="Times New Roman" w:hAnsi="Times New Roman"/>
        </w:rPr>
        <w:t>fast blur</w:t>
      </w:r>
      <w:r w:rsidRPr="00286B47">
        <w:rPr>
          <w:rFonts w:ascii="Times New Roman" w:hAnsi="Times New Roman"/>
        </w:rPr>
        <w:t xml:space="preserve"> that </w:t>
      </w:r>
      <w:r w:rsidR="004E49B9">
        <w:rPr>
          <w:rFonts w:ascii="Times New Roman" w:hAnsi="Times New Roman"/>
        </w:rPr>
        <w:t>is</w:t>
      </w:r>
      <w:r w:rsidRPr="00286B47">
        <w:rPr>
          <w:rFonts w:ascii="Times New Roman" w:hAnsi="Times New Roman"/>
        </w:rPr>
        <w:t xml:space="preserve"> trying to mold the audience’s minds in a way that makes them think about corporations as “bad apples.”  </w:t>
      </w:r>
      <w:r w:rsidR="001A13A0">
        <w:rPr>
          <w:rFonts w:ascii="Times New Roman" w:hAnsi="Times New Roman"/>
        </w:rPr>
        <w:t xml:space="preserve">The very short news clips </w:t>
      </w:r>
      <w:r w:rsidR="004E49B9">
        <w:rPr>
          <w:rFonts w:ascii="Times New Roman" w:hAnsi="Times New Roman"/>
        </w:rPr>
        <w:t>are</w:t>
      </w:r>
      <w:r w:rsidR="001A13A0">
        <w:rPr>
          <w:rFonts w:ascii="Times New Roman" w:hAnsi="Times New Roman"/>
        </w:rPr>
        <w:t xml:space="preserve"> just a barrage of people saying “bad apple” whose only purpose would be to show the audience how much this bad thing has spread.  </w:t>
      </w:r>
      <w:r w:rsidRPr="00286B47">
        <w:rPr>
          <w:rFonts w:ascii="Times New Roman" w:hAnsi="Times New Roman"/>
        </w:rPr>
        <w:t xml:space="preserve">This was a strategic move by the </w:t>
      </w:r>
      <w:r w:rsidR="001A13A0">
        <w:rPr>
          <w:rFonts w:ascii="Times New Roman" w:hAnsi="Times New Roman"/>
        </w:rPr>
        <w:t>filmmakers</w:t>
      </w:r>
      <w:r w:rsidRPr="00286B47">
        <w:rPr>
          <w:rFonts w:ascii="Times New Roman" w:hAnsi="Times New Roman"/>
        </w:rPr>
        <w:t xml:space="preserve"> to use immense amounts of </w:t>
      </w:r>
      <w:r w:rsidR="001A13A0">
        <w:rPr>
          <w:rFonts w:ascii="Times New Roman" w:hAnsi="Times New Roman"/>
        </w:rPr>
        <w:t xml:space="preserve">pathos to sway their audience, without using sufficient amounts of logos.  </w:t>
      </w:r>
      <w:r w:rsidR="004E49B9">
        <w:rPr>
          <w:rFonts w:ascii="Times New Roman" w:hAnsi="Times New Roman"/>
        </w:rPr>
        <w:t xml:space="preserve">This seems to be the filmmakers’ main crux, that is, to use pathos as much as they can, at least in this first scene.  </w:t>
      </w:r>
      <w:ins w:id="11" w:author="English" w:date="2010-10-28T11:15:00Z">
        <w:r w:rsidR="00135389">
          <w:rPr>
            <w:rFonts w:ascii="Times New Roman" w:hAnsi="Times New Roman"/>
          </w:rPr>
          <w:t xml:space="preserve">Well, Logos refers to factual/logical appeals, Trent. So, consider whether the film clips (of corporate </w:t>
        </w:r>
      </w:ins>
      <w:ins w:id="12" w:author="English" w:date="2010-10-28T11:16:00Z">
        <w:r w:rsidR="00135389">
          <w:rPr>
            <w:rFonts w:ascii="Times New Roman" w:hAnsi="Times New Roman"/>
          </w:rPr>
          <w:t xml:space="preserve">or cable t.v. </w:t>
        </w:r>
      </w:ins>
      <w:ins w:id="13" w:author="English" w:date="2010-10-28T11:15:00Z">
        <w:r w:rsidR="00135389">
          <w:rPr>
            <w:rFonts w:ascii="Times New Roman" w:hAnsi="Times New Roman"/>
          </w:rPr>
          <w:t xml:space="preserve">apologists arguing </w:t>
        </w:r>
      </w:ins>
      <w:ins w:id="14" w:author="English" w:date="2010-10-28T11:16:00Z">
        <w:r w:rsidR="00812D23" w:rsidRPr="00812D23">
          <w:rPr>
            <w:rFonts w:ascii="Times New Roman" w:hAnsi="Times New Roman"/>
            <w:b/>
            <w:rPrChange w:id="15" w:author="English" w:date="2010-10-28T11:16:00Z">
              <w:rPr>
                <w:rFonts w:ascii="Times New Roman" w:hAnsi="Times New Roman"/>
              </w:rPr>
            </w:rPrChange>
          </w:rPr>
          <w:t>on behalf of corporations</w:t>
        </w:r>
        <w:r w:rsidR="00135389">
          <w:rPr>
            <w:rFonts w:ascii="Times New Roman" w:hAnsi="Times New Roman"/>
          </w:rPr>
          <w:t xml:space="preserve"> that </w:t>
        </w:r>
      </w:ins>
      <w:ins w:id="16" w:author="English" w:date="2010-10-28T11:15:00Z">
        <w:r w:rsidR="00135389">
          <w:rPr>
            <w:rFonts w:ascii="Times New Roman" w:hAnsi="Times New Roman"/>
          </w:rPr>
          <w:t>“it’s only a few apples</w:t>
        </w:r>
      </w:ins>
      <w:ins w:id="17" w:author="English" w:date="2010-10-28T11:16:00Z">
        <w:r w:rsidR="00135389">
          <w:rPr>
            <w:rFonts w:ascii="Times New Roman" w:hAnsi="Times New Roman"/>
          </w:rPr>
          <w:t>” – are these film clips not “factual”?]</w:t>
        </w:r>
      </w:ins>
    </w:p>
    <w:p w:rsidR="006E1FCA" w:rsidRDefault="00594B11" w:rsidP="006E1FCA">
      <w:pPr>
        <w:numPr>
          <w:ins w:id="18" w:author="English" w:date="2010-10-28T11:16:00Z"/>
        </w:numPr>
        <w:spacing w:line="480" w:lineRule="auto"/>
        <w:ind w:firstLine="720"/>
        <w:rPr>
          <w:rFonts w:ascii="Times New Roman" w:hAnsi="Times New Roman"/>
        </w:rPr>
      </w:pPr>
      <w:r w:rsidRPr="00286B47">
        <w:rPr>
          <w:rFonts w:ascii="Times New Roman" w:hAnsi="Times New Roman"/>
        </w:rPr>
        <w:t>Finally, the narrator comes in and sets up the mood for the rest of the documentary.  The dialogue is played over a video of an apple-picking machine, insinuating more about the “bad apples.”</w:t>
      </w:r>
      <w:r w:rsidR="004E49B9">
        <w:rPr>
          <w:rFonts w:ascii="Times New Roman" w:hAnsi="Times New Roman"/>
        </w:rPr>
        <w:t xml:space="preserve">  Mentioned again later, the music in this section is ominous, largely in an attempt </w:t>
      </w:r>
      <w:r w:rsidR="00607FB7">
        <w:rPr>
          <w:rFonts w:ascii="Times New Roman" w:hAnsi="Times New Roman"/>
        </w:rPr>
        <w:t>to influence the audience in more ways than one (i.e. Not just visually, but aurally as well).  The intended “meat” or body of this documentary’s first scene isn’t the only thing that can help convince the audience.  The subtler audio and visual clues can help sway the audience’s point of view as well.</w:t>
      </w:r>
      <w:ins w:id="19" w:author="English" w:date="2010-10-28T11:17:00Z">
        <w:r w:rsidR="00271D54">
          <w:rPr>
            <w:rFonts w:ascii="Times New Roman" w:hAnsi="Times New Roman"/>
          </w:rPr>
          <w:t xml:space="preserve"> Yes.</w:t>
        </w:r>
      </w:ins>
    </w:p>
    <w:p w:rsidR="004D31B5" w:rsidRDefault="006E1FCA" w:rsidP="006E1FCA">
      <w:pPr>
        <w:spacing w:line="480" w:lineRule="auto"/>
        <w:ind w:firstLine="720"/>
        <w:rPr>
          <w:ins w:id="20" w:author="English" w:date="2010-10-28T11:18:00Z"/>
          <w:rFonts w:ascii="Times New Roman" w:hAnsi="Times New Roman"/>
        </w:rPr>
      </w:pPr>
      <w:r>
        <w:rPr>
          <w:rFonts w:ascii="Times New Roman" w:hAnsi="Times New Roman"/>
        </w:rPr>
        <w:t xml:space="preserve">The use of color in </w:t>
      </w:r>
      <w:r w:rsidR="00367AFA">
        <w:rPr>
          <w:rFonts w:ascii="Times New Roman" w:hAnsi="Times New Roman"/>
        </w:rPr>
        <w:t xml:space="preserve">this first scene </w:t>
      </w:r>
      <w:r w:rsidR="00607FB7">
        <w:rPr>
          <w:rFonts w:ascii="Times New Roman" w:hAnsi="Times New Roman"/>
        </w:rPr>
        <w:t xml:space="preserve">again </w:t>
      </w:r>
      <w:r w:rsidR="00367AFA">
        <w:rPr>
          <w:rFonts w:ascii="Times New Roman" w:hAnsi="Times New Roman"/>
        </w:rPr>
        <w:t>works wit</w:t>
      </w:r>
      <w:r w:rsidR="00607FB7">
        <w:rPr>
          <w:rFonts w:ascii="Times New Roman" w:hAnsi="Times New Roman"/>
        </w:rPr>
        <w:t>h the documentary’s agenda</w:t>
      </w:r>
      <w:r w:rsidR="00367AFA">
        <w:rPr>
          <w:rFonts w:ascii="Times New Roman" w:hAnsi="Times New Roman"/>
        </w:rPr>
        <w:t xml:space="preserve">.  The scene starts out with almost a minute of company logos flashing by in pure black and white, perhaps to starkly contrast them and show the audience how many </w:t>
      </w:r>
      <w:r w:rsidR="00B1050A">
        <w:rPr>
          <w:rFonts w:ascii="Times New Roman" w:hAnsi="Times New Roman"/>
        </w:rPr>
        <w:t xml:space="preserve">there are </w:t>
      </w:r>
      <w:r w:rsidR="00367AFA">
        <w:rPr>
          <w:rFonts w:ascii="Times New Roman" w:hAnsi="Times New Roman"/>
        </w:rPr>
        <w:t>and how much of an impact they might have.  This strategy is cl</w:t>
      </w:r>
      <w:r w:rsidR="00B1050A">
        <w:rPr>
          <w:rFonts w:ascii="Times New Roman" w:hAnsi="Times New Roman"/>
        </w:rPr>
        <w:t xml:space="preserve">everly interlaid with the narrator saying things that go along with the </w:t>
      </w:r>
      <w:r w:rsidR="00607FB7">
        <w:rPr>
          <w:rFonts w:ascii="Times New Roman" w:hAnsi="Times New Roman"/>
        </w:rPr>
        <w:t>flashing, contrasting images</w:t>
      </w:r>
      <w:r w:rsidR="00B1050A">
        <w:rPr>
          <w:rFonts w:ascii="Times New Roman" w:hAnsi="Times New Roman"/>
        </w:rPr>
        <w:t xml:space="preserve">.  Using both audio and video simultaneously to prove the same point is a neat strategy </w:t>
      </w:r>
      <w:ins w:id="21" w:author="English" w:date="2010-10-28T11:17:00Z">
        <w:r w:rsidR="004D31B5">
          <w:rPr>
            <w:rFonts w:ascii="Times New Roman" w:hAnsi="Times New Roman"/>
          </w:rPr>
          <w:t xml:space="preserve">[let’s say “direct appeal”] </w:t>
        </w:r>
      </w:ins>
      <w:r w:rsidR="00B1050A">
        <w:rPr>
          <w:rFonts w:ascii="Times New Roman" w:hAnsi="Times New Roman"/>
        </w:rPr>
        <w:t>employed by the producers to gain more and more of the audience’s opinion to swing to the filmmakers’ “side.”</w:t>
      </w:r>
      <w:r w:rsidR="00B26574">
        <w:rPr>
          <w:rFonts w:ascii="Times New Roman" w:hAnsi="Times New Roman"/>
        </w:rPr>
        <w:t xml:space="preserve">  </w:t>
      </w:r>
    </w:p>
    <w:p w:rsidR="006E1FCA" w:rsidRDefault="004D31B5" w:rsidP="006E1FCA">
      <w:pPr>
        <w:numPr>
          <w:ins w:id="22" w:author="English" w:date="2010-10-28T11:18:00Z"/>
        </w:numPr>
        <w:spacing w:line="480" w:lineRule="auto"/>
        <w:ind w:firstLine="720"/>
        <w:rPr>
          <w:rFonts w:ascii="Times New Roman" w:hAnsi="Times New Roman"/>
        </w:rPr>
      </w:pPr>
      <w:ins w:id="23" w:author="English" w:date="2010-10-28T11:18:00Z">
        <w:r>
          <w:rPr>
            <w:rFonts w:ascii="Times New Roman" w:hAnsi="Times New Roman"/>
          </w:rPr>
          <w:t>Parag.</w:t>
        </w:r>
      </w:ins>
      <w:r w:rsidR="00B26574">
        <w:rPr>
          <w:rFonts w:ascii="Times New Roman" w:hAnsi="Times New Roman"/>
        </w:rPr>
        <w:t xml:space="preserve">Another use of </w:t>
      </w:r>
      <w:r w:rsidR="00607FB7">
        <w:rPr>
          <w:rFonts w:ascii="Times New Roman" w:hAnsi="Times New Roman"/>
        </w:rPr>
        <w:t xml:space="preserve">different </w:t>
      </w:r>
      <w:r w:rsidR="00B26574">
        <w:rPr>
          <w:rFonts w:ascii="Times New Roman" w:hAnsi="Times New Roman"/>
        </w:rPr>
        <w:t>color</w:t>
      </w:r>
      <w:r w:rsidR="00607FB7">
        <w:rPr>
          <w:rFonts w:ascii="Times New Roman" w:hAnsi="Times New Roman"/>
        </w:rPr>
        <w:t>s</w:t>
      </w:r>
      <w:r w:rsidR="00B26574">
        <w:rPr>
          <w:rFonts w:ascii="Times New Roman" w:hAnsi="Times New Roman"/>
        </w:rPr>
        <w:t xml:space="preserve"> and film-altering tactics used is </w:t>
      </w:r>
      <w:r w:rsidR="00607FB7">
        <w:rPr>
          <w:rFonts w:ascii="Times New Roman" w:hAnsi="Times New Roman"/>
        </w:rPr>
        <w:t xml:space="preserve">in </w:t>
      </w:r>
      <w:r w:rsidR="00B26574">
        <w:rPr>
          <w:rFonts w:ascii="Times New Roman" w:hAnsi="Times New Roman"/>
        </w:rPr>
        <w:t xml:space="preserve">the use of old-fashioned films.  </w:t>
      </w:r>
      <w:r w:rsidR="00607FB7">
        <w:rPr>
          <w:rFonts w:ascii="Times New Roman" w:hAnsi="Times New Roman"/>
        </w:rPr>
        <w:t xml:space="preserve">The filmmakers decided that inserting </w:t>
      </w:r>
      <w:r w:rsidR="00153003">
        <w:rPr>
          <w:rFonts w:ascii="Times New Roman" w:hAnsi="Times New Roman"/>
        </w:rPr>
        <w:t xml:space="preserve">many of these films into their documentary would help prove their point a little better.  The old-fashioned </w:t>
      </w:r>
      <w:del w:id="24" w:author="English" w:date="2010-10-28T11:18:00Z">
        <w:r w:rsidR="00153003" w:rsidDel="004D31B5">
          <w:rPr>
            <w:rFonts w:ascii="Times New Roman" w:hAnsi="Times New Roman"/>
          </w:rPr>
          <w:delText>films are put everywhere into not only the first scene, but</w:delText>
        </w:r>
      </w:del>
      <w:ins w:id="25" w:author="English" w:date="2010-10-28T11:18:00Z">
        <w:r>
          <w:rPr>
            <w:rFonts w:ascii="Times New Roman" w:hAnsi="Times New Roman"/>
          </w:rPr>
          <w:t>film footage is used throughout</w:t>
        </w:r>
      </w:ins>
      <w:r w:rsidR="00153003">
        <w:rPr>
          <w:rFonts w:ascii="Times New Roman" w:hAnsi="Times New Roman"/>
        </w:rPr>
        <w:t xml:space="preserve"> the entire documentary</w:t>
      </w:r>
      <w:del w:id="26" w:author="English" w:date="2010-10-28T11:18:00Z">
        <w:r w:rsidR="00153003" w:rsidDel="004D31B5">
          <w:rPr>
            <w:rFonts w:ascii="Times New Roman" w:hAnsi="Times New Roman"/>
          </w:rPr>
          <w:delText xml:space="preserve"> as well</w:delText>
        </w:r>
      </w:del>
      <w:r w:rsidR="00153003">
        <w:rPr>
          <w:rFonts w:ascii="Times New Roman" w:hAnsi="Times New Roman"/>
        </w:rPr>
        <w:t xml:space="preserve">.  </w:t>
      </w:r>
      <w:r w:rsidR="00B26574">
        <w:rPr>
          <w:rFonts w:ascii="Times New Roman" w:hAnsi="Times New Roman"/>
        </w:rPr>
        <w:t xml:space="preserve">Many of these films are of the educational, classic 50s style variety.  I think the producers were trying to show how corporations used to be fully good and innocent back when they </w:t>
      </w:r>
      <w:r w:rsidR="00C4300E">
        <w:rPr>
          <w:rFonts w:ascii="Times New Roman" w:hAnsi="Times New Roman"/>
        </w:rPr>
        <w:t>first began and now they’ve changed to be something completely different (as alluded to in the “bad apple” comparison).</w:t>
      </w:r>
      <w:ins w:id="27" w:author="English" w:date="2010-10-28T11:19:00Z">
        <w:r>
          <w:rPr>
            <w:rFonts w:ascii="Times New Roman" w:hAnsi="Times New Roman"/>
          </w:rPr>
          <w:t xml:space="preserve"> [No, I think they’re intended to show that the public image of corporations and their purpose was always either distorted or simplistic, and to demonstrate that through actual film footage from the past. So again, this is Logos as well.]</w:t>
        </w:r>
      </w:ins>
    </w:p>
    <w:p w:rsidR="008D2A6A" w:rsidRDefault="006E1FCA" w:rsidP="006E1FCA">
      <w:pPr>
        <w:spacing w:line="480" w:lineRule="auto"/>
        <w:ind w:firstLine="720"/>
        <w:rPr>
          <w:rFonts w:ascii="Times New Roman" w:hAnsi="Times New Roman"/>
        </w:rPr>
      </w:pPr>
      <w:r>
        <w:rPr>
          <w:rFonts w:ascii="Times New Roman" w:hAnsi="Times New Roman"/>
        </w:rPr>
        <w:t xml:space="preserve">What I haven’t focused on much is the music in this scene.  </w:t>
      </w:r>
      <w:r w:rsidR="00C4300E">
        <w:rPr>
          <w:rFonts w:ascii="Times New Roman" w:hAnsi="Times New Roman"/>
        </w:rPr>
        <w:t xml:space="preserve">Apart from the </w:t>
      </w:r>
      <w:r w:rsidR="008D2A6A">
        <w:rPr>
          <w:rFonts w:ascii="Times New Roman" w:hAnsi="Times New Roman"/>
        </w:rPr>
        <w:t xml:space="preserve">obvious song “Bad Apple,” most of the music played is </w:t>
      </w:r>
      <w:r w:rsidR="00153003">
        <w:rPr>
          <w:rFonts w:ascii="Times New Roman" w:hAnsi="Times New Roman"/>
        </w:rPr>
        <w:t xml:space="preserve">played very subtly as background music.  However, even though the music is quieter and not as prominent, it still has a profound effect on the intended audience.  </w:t>
      </w:r>
      <w:r>
        <w:rPr>
          <w:rFonts w:ascii="Times New Roman" w:hAnsi="Times New Roman"/>
        </w:rPr>
        <w:t>During the beginning piece of this scene, the music that plays i</w:t>
      </w:r>
      <w:r w:rsidR="008D2A6A">
        <w:rPr>
          <w:rFonts w:ascii="Times New Roman" w:hAnsi="Times New Roman"/>
        </w:rPr>
        <w:t>s quite ominous and is intended</w:t>
      </w:r>
      <w:r>
        <w:rPr>
          <w:rFonts w:ascii="Times New Roman" w:hAnsi="Times New Roman"/>
        </w:rPr>
        <w:t xml:space="preserve"> to leave the audience wary of the images being shown</w:t>
      </w:r>
      <w:r w:rsidR="00153003">
        <w:rPr>
          <w:rFonts w:ascii="Times New Roman" w:hAnsi="Times New Roman"/>
        </w:rPr>
        <w:t xml:space="preserve">.  The images shown are many company logos and a tour through an office building.  As a result of these two elements being played together, the audience begins to associate ominous with corporations and they become wary of the latter.  </w:t>
      </w:r>
      <w:ins w:id="28" w:author="English" w:date="2010-10-29T07:56:00Z">
        <w:r w:rsidR="002A1089">
          <w:rPr>
            <w:rFonts w:ascii="Times New Roman" w:hAnsi="Times New Roman"/>
          </w:rPr>
          <w:t xml:space="preserve">Yes. </w:t>
        </w:r>
      </w:ins>
      <w:r>
        <w:rPr>
          <w:rFonts w:ascii="Times New Roman" w:hAnsi="Times New Roman"/>
        </w:rPr>
        <w:t>Along with this, the narrator is speaking in a soft voice</w:t>
      </w:r>
      <w:r w:rsidR="00482055">
        <w:rPr>
          <w:rFonts w:ascii="Times New Roman" w:hAnsi="Times New Roman"/>
        </w:rPr>
        <w:t xml:space="preserve">, leading the audience in.  </w:t>
      </w:r>
      <w:r>
        <w:rPr>
          <w:rFonts w:ascii="Times New Roman" w:hAnsi="Times New Roman"/>
        </w:rPr>
        <w:t>The producers are hoping to use th</w:t>
      </w:r>
      <w:r w:rsidR="00153003">
        <w:rPr>
          <w:rFonts w:ascii="Times New Roman" w:hAnsi="Times New Roman"/>
        </w:rPr>
        <w:t>ese elements as the</w:t>
      </w:r>
      <w:r>
        <w:rPr>
          <w:rFonts w:ascii="Times New Roman" w:hAnsi="Times New Roman"/>
        </w:rPr>
        <w:t xml:space="preserve"> pathos </w:t>
      </w:r>
      <w:r w:rsidR="00153003">
        <w:rPr>
          <w:rFonts w:ascii="Times New Roman" w:hAnsi="Times New Roman"/>
        </w:rPr>
        <w:t xml:space="preserve">needed </w:t>
      </w:r>
      <w:r>
        <w:rPr>
          <w:rFonts w:ascii="Times New Roman" w:hAnsi="Times New Roman"/>
        </w:rPr>
        <w:t>to trigger an emotional response from their audience and</w:t>
      </w:r>
      <w:r w:rsidR="00482055">
        <w:rPr>
          <w:rFonts w:ascii="Times New Roman" w:hAnsi="Times New Roman"/>
        </w:rPr>
        <w:t xml:space="preserve"> turn them against corporations</w:t>
      </w:r>
      <w:r>
        <w:rPr>
          <w:rFonts w:ascii="Times New Roman" w:hAnsi="Times New Roman"/>
        </w:rPr>
        <w:t>.</w:t>
      </w:r>
      <w:r w:rsidR="00482055">
        <w:rPr>
          <w:rFonts w:ascii="Times New Roman" w:hAnsi="Times New Roman"/>
        </w:rPr>
        <w:t xml:space="preserve">  This music/narrator mix is a common theme all the way through not only the first scene, </w:t>
      </w:r>
      <w:r w:rsidR="00DD7F99">
        <w:rPr>
          <w:rFonts w:ascii="Times New Roman" w:hAnsi="Times New Roman"/>
        </w:rPr>
        <w:t>but also</w:t>
      </w:r>
      <w:r w:rsidR="00482055">
        <w:rPr>
          <w:rFonts w:ascii="Times New Roman" w:hAnsi="Times New Roman"/>
        </w:rPr>
        <w:t xml:space="preserve"> the entire </w:t>
      </w:r>
      <w:r w:rsidR="00153003">
        <w:rPr>
          <w:rFonts w:ascii="Times New Roman" w:hAnsi="Times New Roman"/>
        </w:rPr>
        <w:t>documentary</w:t>
      </w:r>
      <w:r w:rsidR="00482055">
        <w:rPr>
          <w:rFonts w:ascii="Times New Roman" w:hAnsi="Times New Roman"/>
        </w:rPr>
        <w:t xml:space="preserve">.  </w:t>
      </w:r>
      <w:r w:rsidR="00DD7F99">
        <w:rPr>
          <w:rFonts w:ascii="Times New Roman" w:hAnsi="Times New Roman"/>
        </w:rPr>
        <w:t>Th</w:t>
      </w:r>
      <w:r w:rsidR="00153003">
        <w:rPr>
          <w:rFonts w:ascii="Times New Roman" w:hAnsi="Times New Roman"/>
        </w:rPr>
        <w:t>e repetition of this combination is surely intentional.  The repetition of it is</w:t>
      </w:r>
      <w:r w:rsidR="00DD7F99">
        <w:rPr>
          <w:rFonts w:ascii="Times New Roman" w:hAnsi="Times New Roman"/>
        </w:rPr>
        <w:t xml:space="preserve"> intended so the audience is brought back to that same feeling</w:t>
      </w:r>
      <w:r w:rsidR="00C0730B">
        <w:rPr>
          <w:rFonts w:ascii="Times New Roman" w:hAnsi="Times New Roman"/>
        </w:rPr>
        <w:t xml:space="preserve"> or mindset</w:t>
      </w:r>
      <w:r w:rsidR="00DD7F99">
        <w:rPr>
          <w:rFonts w:ascii="Times New Roman" w:hAnsi="Times New Roman"/>
        </w:rPr>
        <w:t xml:space="preserve"> they felt the first time they heard that </w:t>
      </w:r>
      <w:r w:rsidR="00C0730B">
        <w:rPr>
          <w:rFonts w:ascii="Times New Roman" w:hAnsi="Times New Roman"/>
        </w:rPr>
        <w:t>“theme song,” if you will.  And again, the filmmakers here are hoping that their first mindset is one that would end up turning the audience against corporations in order to fulfill their strategy for this documentary.</w:t>
      </w:r>
      <w:ins w:id="29" w:author="English" w:date="2010-10-29T07:57:00Z">
        <w:r w:rsidR="002A1089">
          <w:rPr>
            <w:rFonts w:ascii="Times New Roman" w:hAnsi="Times New Roman"/>
          </w:rPr>
          <w:t xml:space="preserve"> So you</w:t>
        </w:r>
        <w:r w:rsidR="002A1089">
          <w:rPr>
            <w:rFonts w:ascii="Times New Roman" w:hAnsi="Times New Roman"/>
          </w:rPr>
          <w:t>’</w:t>
        </w:r>
        <w:r w:rsidR="002A1089">
          <w:rPr>
            <w:rFonts w:ascii="Times New Roman" w:hAnsi="Times New Roman"/>
          </w:rPr>
          <w:t xml:space="preserve">re inferring that </w:t>
        </w:r>
        <w:r w:rsidR="002A1089" w:rsidRPr="002A1089">
          <w:rPr>
            <w:rFonts w:ascii="Times New Roman" w:hAnsi="Times New Roman"/>
            <w:b/>
            <w:rPrChange w:id="30" w:author="English" w:date="2010-10-29T07:57:00Z">
              <w:rPr>
                <w:rFonts w:ascii="Times New Roman" w:hAnsi="Times New Roman"/>
              </w:rPr>
            </w:rPrChange>
          </w:rPr>
          <w:t>this</w:t>
        </w:r>
        <w:r w:rsidR="002A1089">
          <w:rPr>
            <w:rFonts w:ascii="Times New Roman" w:hAnsi="Times New Roman"/>
          </w:rPr>
          <w:t xml:space="preserve"> audience has </w:t>
        </w:r>
        <w:r w:rsidR="002A1089" w:rsidRPr="002A1089">
          <w:rPr>
            <w:rFonts w:ascii="Times New Roman" w:hAnsi="Times New Roman"/>
            <w:b/>
            <w:rPrChange w:id="31" w:author="English" w:date="2010-10-29T07:57:00Z">
              <w:rPr>
                <w:rFonts w:ascii="Times New Roman" w:hAnsi="Times New Roman"/>
              </w:rPr>
            </w:rPrChange>
          </w:rPr>
          <w:t>this</w:t>
        </w:r>
        <w:r w:rsidR="002A1089">
          <w:rPr>
            <w:rFonts w:ascii="Times New Roman" w:hAnsi="Times New Roman"/>
          </w:rPr>
          <w:t xml:space="preserve"> particular </w:t>
        </w:r>
        <w:r w:rsidR="002A1089">
          <w:rPr>
            <w:rFonts w:ascii="Times New Roman" w:hAnsi="Times New Roman"/>
          </w:rPr>
          <w:t>“</w:t>
        </w:r>
        <w:r w:rsidR="002A1089">
          <w:rPr>
            <w:rFonts w:ascii="Times New Roman" w:hAnsi="Times New Roman"/>
          </w:rPr>
          <w:t>mindset.</w:t>
        </w:r>
        <w:r w:rsidR="002A1089">
          <w:rPr>
            <w:rFonts w:ascii="Times New Roman" w:hAnsi="Times New Roman"/>
          </w:rPr>
          <w:t>”</w:t>
        </w:r>
      </w:ins>
    </w:p>
    <w:p w:rsidR="00C0730B" w:rsidRDefault="003559C2" w:rsidP="006E1FCA">
      <w:pPr>
        <w:spacing w:line="480" w:lineRule="auto"/>
        <w:ind w:firstLine="720"/>
        <w:rPr>
          <w:rFonts w:ascii="Times New Roman" w:hAnsi="Times New Roman"/>
        </w:rPr>
      </w:pPr>
      <w:r>
        <w:rPr>
          <w:rFonts w:ascii="Times New Roman" w:hAnsi="Times New Roman"/>
        </w:rPr>
        <w:t xml:space="preserve">As </w:t>
      </w:r>
      <w:r w:rsidR="00C0730B">
        <w:rPr>
          <w:rFonts w:ascii="Times New Roman" w:hAnsi="Times New Roman"/>
        </w:rPr>
        <w:t>one can see, in the first scene</w:t>
      </w:r>
      <w:r>
        <w:rPr>
          <w:rFonts w:ascii="Times New Roman" w:hAnsi="Times New Roman"/>
        </w:rPr>
        <w:t xml:space="preserve"> the filmmakers are setting up their agenda.  They’re setting up the mood and “feel” of the film before the </w:t>
      </w:r>
      <w:r w:rsidR="00C0730B">
        <w:rPr>
          <w:rFonts w:ascii="Times New Roman" w:hAnsi="Times New Roman"/>
        </w:rPr>
        <w:t>facts even start coming forth.  To accomplish this, they use a wide variety of elements and tactics to force their audience to think the way that the filmmakers intended.  They end up using video clips, music tracks (both apparent and subtle), narration, and live interviews.  They end up weaving these various elements together in a complex web to produce different forms of pathos, ethos, and logos.  Although pathos took the largest portion of argumentative appeals by far, the filmmakers smartly put in small helpings of the other two as well to keep a semi-balanced and well-rounded documentary.</w:t>
      </w:r>
    </w:p>
    <w:p w:rsidR="00C0730B" w:rsidRDefault="00C0730B" w:rsidP="006E1FCA">
      <w:pPr>
        <w:spacing w:line="480" w:lineRule="auto"/>
        <w:ind w:firstLine="720"/>
        <w:rPr>
          <w:rFonts w:ascii="Times New Roman" w:hAnsi="Times New Roman"/>
        </w:rPr>
      </w:pPr>
    </w:p>
    <w:p w:rsidR="00C0730B" w:rsidRDefault="00C0730B" w:rsidP="006E1FCA">
      <w:pPr>
        <w:spacing w:line="480" w:lineRule="auto"/>
        <w:ind w:firstLine="720"/>
        <w:rPr>
          <w:rFonts w:ascii="Times New Roman" w:hAnsi="Times New Roman"/>
        </w:rPr>
      </w:pPr>
    </w:p>
    <w:p w:rsidR="00594B11" w:rsidRPr="00286B47" w:rsidRDefault="00594B11" w:rsidP="006E1FCA">
      <w:pPr>
        <w:spacing w:line="480" w:lineRule="auto"/>
        <w:ind w:firstLine="720"/>
        <w:rPr>
          <w:rFonts w:ascii="Times New Roman" w:hAnsi="Times New Roman"/>
        </w:rPr>
      </w:pPr>
    </w:p>
    <w:p w:rsidR="00DF4044" w:rsidRDefault="00DF4044" w:rsidP="00DF4044">
      <w:pPr>
        <w:spacing w:line="480" w:lineRule="auto"/>
      </w:pPr>
    </w:p>
    <w:p w:rsidR="00DF4044" w:rsidRDefault="00DF4044" w:rsidP="00DF4044">
      <w:pPr>
        <w:spacing w:line="480" w:lineRule="auto"/>
        <w:jc w:val="center"/>
      </w:pPr>
      <w:r>
        <w:t>Work Cited</w:t>
      </w:r>
    </w:p>
    <w:p w:rsidR="00386E50" w:rsidRDefault="002537A5" w:rsidP="002537A5">
      <w:pPr>
        <w:spacing w:line="480" w:lineRule="auto"/>
        <w:ind w:left="1440" w:hanging="1440"/>
      </w:pPr>
      <w:r>
        <w:rPr>
          <w:i/>
        </w:rPr>
        <w:t>The Corporation</w:t>
      </w:r>
      <w:r>
        <w:t>. Dir. Jennifer Abbott and Mark Achbar. Perf. Mikela J. Mikael. Big Picture Media Corporation, 2004. DVD.</w:t>
      </w:r>
    </w:p>
    <w:p w:rsidR="00386E50" w:rsidRDefault="00386E50" w:rsidP="002537A5">
      <w:pPr>
        <w:spacing w:line="480" w:lineRule="auto"/>
        <w:ind w:left="1440" w:hanging="1440"/>
      </w:pPr>
    </w:p>
    <w:p w:rsidR="00386E50" w:rsidRDefault="00386E50" w:rsidP="002537A5">
      <w:pPr>
        <w:spacing w:line="480" w:lineRule="auto"/>
        <w:ind w:left="1440" w:hanging="1440"/>
      </w:pPr>
    </w:p>
    <w:p w:rsidR="00386E50" w:rsidRDefault="003D7269" w:rsidP="002537A5">
      <w:pPr>
        <w:spacing w:line="480" w:lineRule="auto"/>
        <w:ind w:left="1440" w:hanging="1440"/>
      </w:pPr>
      <w:r>
        <w:t>GRADE: B</w:t>
      </w:r>
    </w:p>
    <w:p w:rsidR="00386E50" w:rsidRDefault="00386E50" w:rsidP="002537A5">
      <w:pPr>
        <w:spacing w:line="480" w:lineRule="auto"/>
        <w:ind w:left="1440" w:hanging="1440"/>
      </w:pPr>
    </w:p>
    <w:p w:rsidR="00386E50" w:rsidRPr="00EB0635" w:rsidRDefault="002A1089" w:rsidP="00386E50">
      <w:pPr>
        <w:spacing w:after="400"/>
        <w:jc w:val="center"/>
        <w:rPr>
          <w:b/>
        </w:rPr>
      </w:pPr>
      <w:r>
        <w:rPr>
          <w:b/>
        </w:rPr>
        <w:t>Eng/ISU Comm Rhetorical Analsyis Rubric</w:t>
      </w:r>
    </w:p>
    <w:p w:rsidR="00386E50" w:rsidRPr="00EB0635" w:rsidRDefault="00386E50" w:rsidP="00386E50">
      <w:pPr>
        <w:pStyle w:val="BodyText"/>
        <w:tabs>
          <w:tab w:val="left" w:pos="5490"/>
          <w:tab w:val="left" w:pos="6570"/>
          <w:tab w:val="left" w:pos="7470"/>
          <w:tab w:val="left" w:pos="8190"/>
        </w:tabs>
        <w:rPr>
          <w:rFonts w:asciiTheme="minorHAnsi" w:hAnsiTheme="minorHAnsi"/>
          <w:b/>
          <w:sz w:val="22"/>
        </w:rPr>
      </w:pPr>
      <w:r w:rsidRPr="00EB0635">
        <w:rPr>
          <w:rFonts w:asciiTheme="minorHAnsi" w:hAnsiTheme="minorHAnsi"/>
          <w:b/>
          <w:sz w:val="22"/>
        </w:rPr>
        <w:t>Evaluation for  </w:t>
      </w:r>
      <w:r w:rsidRPr="00EB0635">
        <w:rPr>
          <w:rFonts w:asciiTheme="minorHAnsi" w:hAnsiTheme="minorHAnsi"/>
          <w:b/>
          <w:sz w:val="22"/>
          <w:u w:val="single"/>
        </w:rPr>
        <w:t>                                                          </w:t>
      </w:r>
      <w:r w:rsidRPr="00EB0635">
        <w:rPr>
          <w:rFonts w:asciiTheme="minorHAnsi" w:hAnsiTheme="minorHAnsi"/>
          <w:b/>
          <w:sz w:val="22"/>
        </w:rPr>
        <w:tab/>
        <w:t>Excellent</w:t>
      </w:r>
      <w:r w:rsidRPr="00EB0635">
        <w:rPr>
          <w:rFonts w:asciiTheme="minorHAnsi" w:hAnsiTheme="minorHAnsi"/>
          <w:b/>
          <w:sz w:val="22"/>
        </w:rPr>
        <w:tab/>
        <w:t>Good</w:t>
      </w:r>
      <w:r w:rsidRPr="00EB0635">
        <w:rPr>
          <w:rFonts w:asciiTheme="minorHAnsi" w:hAnsiTheme="minorHAnsi"/>
          <w:b/>
          <w:sz w:val="22"/>
        </w:rPr>
        <w:tab/>
        <w:t xml:space="preserve">Fair </w:t>
      </w:r>
      <w:r w:rsidRPr="00EB0635">
        <w:rPr>
          <w:rFonts w:asciiTheme="minorHAnsi" w:hAnsiTheme="minorHAnsi"/>
          <w:b/>
          <w:sz w:val="22"/>
        </w:rPr>
        <w:tab/>
        <w:t>Needs</w:t>
      </w:r>
    </w:p>
    <w:p w:rsidR="00386E50" w:rsidRPr="00EB0635" w:rsidRDefault="00386E50" w:rsidP="00386E50">
      <w:pPr>
        <w:pStyle w:val="BodyText"/>
        <w:tabs>
          <w:tab w:val="left" w:pos="8190"/>
        </w:tabs>
        <w:ind w:left="7200" w:firstLine="720"/>
        <w:rPr>
          <w:rFonts w:asciiTheme="minorHAnsi" w:hAnsiTheme="minorHAnsi"/>
          <w:b/>
          <w:sz w:val="22"/>
        </w:rPr>
      </w:pPr>
      <w:r w:rsidRPr="00EB0635">
        <w:rPr>
          <w:rFonts w:asciiTheme="minorHAnsi" w:hAnsiTheme="minorHAnsi"/>
          <w:b/>
          <w:sz w:val="22"/>
        </w:rPr>
        <w:tab/>
        <w:t>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508"/>
        <w:gridCol w:w="900"/>
        <w:gridCol w:w="900"/>
        <w:gridCol w:w="810"/>
        <w:gridCol w:w="738"/>
      </w:tblGrid>
      <w:tr w:rsidR="00386E50" w:rsidRPr="00EB0635">
        <w:tc>
          <w:tcPr>
            <w:tcW w:w="5508" w:type="dxa"/>
          </w:tcPr>
          <w:p w:rsidR="00386E50" w:rsidRPr="00EB0635" w:rsidRDefault="00386E50" w:rsidP="00AA0D11">
            <w:pPr>
              <w:pStyle w:val="Heading1"/>
              <w:spacing w:before="40" w:after="40"/>
              <w:rPr>
                <w:rFonts w:asciiTheme="minorHAnsi" w:hAnsiTheme="minorHAnsi"/>
                <w:sz w:val="24"/>
              </w:rPr>
            </w:pPr>
            <w:r w:rsidRPr="00EB0635">
              <w:rPr>
                <w:rFonts w:asciiTheme="minorHAnsi" w:hAnsiTheme="minorHAnsi"/>
                <w:sz w:val="24"/>
              </w:rPr>
              <w:t>Context</w:t>
            </w:r>
          </w:p>
        </w:tc>
        <w:tc>
          <w:tcPr>
            <w:tcW w:w="900" w:type="dxa"/>
          </w:tcPr>
          <w:p w:rsidR="00386E50" w:rsidRPr="00EB0635" w:rsidRDefault="00386E50" w:rsidP="00AA0D11">
            <w:pPr>
              <w:spacing w:before="40" w:after="40"/>
              <w:rPr>
                <w:b/>
                <w:sz w:val="22"/>
              </w:rPr>
            </w:pPr>
          </w:p>
        </w:tc>
        <w:tc>
          <w:tcPr>
            <w:tcW w:w="900" w:type="dxa"/>
          </w:tcPr>
          <w:p w:rsidR="00386E50" w:rsidRPr="00EB0635" w:rsidRDefault="00386E50" w:rsidP="00AA0D11">
            <w:pPr>
              <w:spacing w:before="40" w:after="40"/>
              <w:rPr>
                <w:b/>
                <w:sz w:val="22"/>
              </w:rPr>
            </w:pPr>
          </w:p>
        </w:tc>
        <w:tc>
          <w:tcPr>
            <w:tcW w:w="810" w:type="dxa"/>
          </w:tcPr>
          <w:p w:rsidR="00386E50" w:rsidRPr="00EB0635" w:rsidRDefault="00386E50" w:rsidP="00AA0D11">
            <w:pPr>
              <w:spacing w:before="40" w:after="40"/>
              <w:rPr>
                <w:b/>
                <w:sz w:val="22"/>
              </w:rPr>
            </w:pPr>
          </w:p>
        </w:tc>
        <w:tc>
          <w:tcPr>
            <w:tcW w:w="738" w:type="dxa"/>
          </w:tcPr>
          <w:p w:rsidR="00386E50" w:rsidRPr="00EB0635" w:rsidRDefault="00386E50" w:rsidP="00AA0D11">
            <w:pPr>
              <w:spacing w:before="40" w:after="40"/>
              <w:rPr>
                <w:b/>
                <w:sz w:val="22"/>
              </w:rPr>
            </w:pPr>
          </w:p>
        </w:tc>
      </w:tr>
      <w:tr w:rsidR="00386E50" w:rsidRPr="00EB0635">
        <w:tc>
          <w:tcPr>
            <w:tcW w:w="5508" w:type="dxa"/>
          </w:tcPr>
          <w:p w:rsidR="00386E50" w:rsidRPr="00EB0635" w:rsidRDefault="00386E50" w:rsidP="00AA0D11">
            <w:pPr>
              <w:tabs>
                <w:tab w:val="left" w:pos="990"/>
              </w:tabs>
              <w:spacing w:before="40" w:after="40"/>
              <w:ind w:left="990" w:hanging="990"/>
              <w:rPr>
                <w:sz w:val="22"/>
              </w:rPr>
            </w:pPr>
            <w:r w:rsidRPr="00EB0635">
              <w:rPr>
                <w:sz w:val="22"/>
              </w:rPr>
              <w:t>Position:</w:t>
            </w:r>
            <w:r w:rsidRPr="00EB0635">
              <w:rPr>
                <w:sz w:val="22"/>
              </w:rPr>
              <w:tab/>
              <w:t>Thoughtful and perceptive treatment of topic; original approach; scope sufficiently narrow</w:t>
            </w:r>
          </w:p>
        </w:tc>
        <w:tc>
          <w:tcPr>
            <w:tcW w:w="900" w:type="dxa"/>
          </w:tcPr>
          <w:p w:rsidR="00386E50" w:rsidRPr="00EB0635" w:rsidRDefault="00386E50" w:rsidP="00AA0D11">
            <w:pPr>
              <w:spacing w:before="40" w:after="40"/>
              <w:rPr>
                <w:sz w:val="22"/>
              </w:rPr>
            </w:pPr>
          </w:p>
        </w:tc>
        <w:tc>
          <w:tcPr>
            <w:tcW w:w="900" w:type="dxa"/>
          </w:tcPr>
          <w:p w:rsidR="00386E50" w:rsidRPr="00EB0635" w:rsidRDefault="002A1089" w:rsidP="002A1089">
            <w:pPr>
              <w:spacing w:before="40" w:after="40"/>
              <w:jc w:val="center"/>
              <w:rPr>
                <w:sz w:val="22"/>
              </w:rPr>
            </w:pPr>
            <w:r>
              <w:rPr>
                <w:sz w:val="22"/>
              </w:rPr>
              <w:t>X</w:t>
            </w:r>
          </w:p>
        </w:tc>
        <w:tc>
          <w:tcPr>
            <w:tcW w:w="810" w:type="dxa"/>
          </w:tcPr>
          <w:p w:rsidR="00386E50" w:rsidRPr="00EB0635" w:rsidRDefault="00386E50" w:rsidP="00AA0D11">
            <w:pPr>
              <w:spacing w:before="40" w:after="40"/>
              <w:rPr>
                <w:sz w:val="22"/>
              </w:rPr>
            </w:pPr>
          </w:p>
        </w:tc>
        <w:tc>
          <w:tcPr>
            <w:tcW w:w="738" w:type="dxa"/>
          </w:tcPr>
          <w:p w:rsidR="00386E50" w:rsidRPr="00EB0635" w:rsidRDefault="00386E50" w:rsidP="00AA0D11">
            <w:pPr>
              <w:spacing w:before="40" w:after="40"/>
              <w:rPr>
                <w:sz w:val="22"/>
              </w:rPr>
            </w:pPr>
          </w:p>
        </w:tc>
      </w:tr>
      <w:tr w:rsidR="00386E50" w:rsidRPr="00EB0635">
        <w:tc>
          <w:tcPr>
            <w:tcW w:w="5508" w:type="dxa"/>
          </w:tcPr>
          <w:p w:rsidR="00386E50" w:rsidRPr="00EB0635" w:rsidRDefault="00386E50" w:rsidP="00AA0D11">
            <w:pPr>
              <w:spacing w:before="40" w:after="40"/>
              <w:rPr>
                <w:sz w:val="22"/>
              </w:rPr>
            </w:pPr>
            <w:r w:rsidRPr="00EB0635">
              <w:rPr>
                <w:sz w:val="22"/>
              </w:rPr>
              <w:t>Purpose: approach achieves purpose with audience</w:t>
            </w:r>
          </w:p>
        </w:tc>
        <w:tc>
          <w:tcPr>
            <w:tcW w:w="900" w:type="dxa"/>
          </w:tcPr>
          <w:p w:rsidR="00386E50" w:rsidRPr="00EB0635" w:rsidRDefault="00386E50" w:rsidP="00AA0D11">
            <w:pPr>
              <w:spacing w:before="40" w:after="40"/>
              <w:rPr>
                <w:sz w:val="22"/>
              </w:rPr>
            </w:pPr>
          </w:p>
        </w:tc>
        <w:tc>
          <w:tcPr>
            <w:tcW w:w="900" w:type="dxa"/>
          </w:tcPr>
          <w:p w:rsidR="00386E50" w:rsidRPr="00EB0635" w:rsidRDefault="002A1089" w:rsidP="002A1089">
            <w:pPr>
              <w:spacing w:before="40" w:after="40"/>
              <w:jc w:val="center"/>
              <w:rPr>
                <w:sz w:val="22"/>
              </w:rPr>
            </w:pPr>
            <w:r>
              <w:rPr>
                <w:sz w:val="22"/>
              </w:rPr>
              <w:t>X</w:t>
            </w:r>
          </w:p>
        </w:tc>
        <w:tc>
          <w:tcPr>
            <w:tcW w:w="810" w:type="dxa"/>
          </w:tcPr>
          <w:p w:rsidR="00386E50" w:rsidRPr="00EB0635" w:rsidRDefault="00386E50" w:rsidP="00AA0D11">
            <w:pPr>
              <w:spacing w:before="40" w:after="40"/>
              <w:rPr>
                <w:sz w:val="22"/>
              </w:rPr>
            </w:pPr>
          </w:p>
        </w:tc>
        <w:tc>
          <w:tcPr>
            <w:tcW w:w="738" w:type="dxa"/>
          </w:tcPr>
          <w:p w:rsidR="00386E50" w:rsidRPr="00EB0635" w:rsidRDefault="00386E50" w:rsidP="00AA0D11">
            <w:pPr>
              <w:spacing w:before="40" w:after="40"/>
              <w:rPr>
                <w:sz w:val="22"/>
              </w:rPr>
            </w:pPr>
          </w:p>
        </w:tc>
      </w:tr>
      <w:tr w:rsidR="00386E50" w:rsidRPr="00EB0635">
        <w:tc>
          <w:tcPr>
            <w:tcW w:w="5508" w:type="dxa"/>
          </w:tcPr>
          <w:p w:rsidR="00386E50" w:rsidRPr="00EB0635" w:rsidRDefault="00386E50" w:rsidP="00AA0D11">
            <w:pPr>
              <w:spacing w:before="40" w:after="40"/>
              <w:rPr>
                <w:sz w:val="22"/>
              </w:rPr>
            </w:pPr>
            <w:r w:rsidRPr="00EB0635">
              <w:rPr>
                <w:sz w:val="22"/>
              </w:rPr>
              <w:t>Introduction engages reader early</w:t>
            </w:r>
          </w:p>
        </w:tc>
        <w:tc>
          <w:tcPr>
            <w:tcW w:w="900" w:type="dxa"/>
          </w:tcPr>
          <w:p w:rsidR="00386E50" w:rsidRPr="00EB0635" w:rsidRDefault="00386E50" w:rsidP="00AA0D11">
            <w:pPr>
              <w:spacing w:before="40" w:after="40"/>
              <w:rPr>
                <w:sz w:val="22"/>
              </w:rPr>
            </w:pPr>
          </w:p>
        </w:tc>
        <w:tc>
          <w:tcPr>
            <w:tcW w:w="900" w:type="dxa"/>
          </w:tcPr>
          <w:p w:rsidR="00386E50" w:rsidRPr="00EB0635" w:rsidRDefault="002A1089" w:rsidP="002A1089">
            <w:pPr>
              <w:spacing w:before="40" w:after="40"/>
              <w:jc w:val="right"/>
              <w:rPr>
                <w:sz w:val="22"/>
              </w:rPr>
            </w:pPr>
            <w:r>
              <w:rPr>
                <w:sz w:val="22"/>
              </w:rPr>
              <w:t>X</w:t>
            </w:r>
          </w:p>
        </w:tc>
        <w:tc>
          <w:tcPr>
            <w:tcW w:w="810" w:type="dxa"/>
          </w:tcPr>
          <w:p w:rsidR="00386E50" w:rsidRPr="00EB0635" w:rsidRDefault="00386E50" w:rsidP="00AA0D11">
            <w:pPr>
              <w:spacing w:before="40" w:after="40"/>
              <w:rPr>
                <w:sz w:val="22"/>
              </w:rPr>
            </w:pPr>
          </w:p>
        </w:tc>
        <w:tc>
          <w:tcPr>
            <w:tcW w:w="738" w:type="dxa"/>
          </w:tcPr>
          <w:p w:rsidR="00386E50" w:rsidRPr="00EB0635" w:rsidRDefault="00386E50" w:rsidP="00AA0D11">
            <w:pPr>
              <w:spacing w:before="40" w:after="40"/>
              <w:rPr>
                <w:sz w:val="22"/>
              </w:rPr>
            </w:pPr>
          </w:p>
        </w:tc>
      </w:tr>
      <w:tr w:rsidR="00386E50" w:rsidRPr="00EB0635">
        <w:tc>
          <w:tcPr>
            <w:tcW w:w="5508" w:type="dxa"/>
          </w:tcPr>
          <w:p w:rsidR="00386E50" w:rsidRPr="00EB0635" w:rsidRDefault="00386E50" w:rsidP="00AA0D11">
            <w:pPr>
              <w:pStyle w:val="Heading1"/>
              <w:spacing w:before="40" w:after="40"/>
              <w:rPr>
                <w:rFonts w:asciiTheme="minorHAnsi" w:hAnsiTheme="minorHAnsi"/>
                <w:sz w:val="24"/>
              </w:rPr>
            </w:pPr>
            <w:r w:rsidRPr="00EB0635">
              <w:rPr>
                <w:rFonts w:asciiTheme="minorHAnsi" w:hAnsiTheme="minorHAnsi"/>
                <w:sz w:val="24"/>
              </w:rPr>
              <w:t>Substance</w:t>
            </w:r>
          </w:p>
        </w:tc>
        <w:tc>
          <w:tcPr>
            <w:tcW w:w="900" w:type="dxa"/>
          </w:tcPr>
          <w:p w:rsidR="00386E50" w:rsidRPr="00EB0635" w:rsidRDefault="00386E50" w:rsidP="00AA0D11">
            <w:pPr>
              <w:spacing w:before="40" w:after="40"/>
              <w:rPr>
                <w:sz w:val="22"/>
              </w:rPr>
            </w:pPr>
          </w:p>
        </w:tc>
        <w:tc>
          <w:tcPr>
            <w:tcW w:w="900" w:type="dxa"/>
          </w:tcPr>
          <w:p w:rsidR="00386E50" w:rsidRPr="00EB0635" w:rsidRDefault="00386E50" w:rsidP="00AA0D11">
            <w:pPr>
              <w:spacing w:before="40" w:after="40"/>
              <w:rPr>
                <w:sz w:val="22"/>
              </w:rPr>
            </w:pPr>
          </w:p>
        </w:tc>
        <w:tc>
          <w:tcPr>
            <w:tcW w:w="810" w:type="dxa"/>
          </w:tcPr>
          <w:p w:rsidR="00386E50" w:rsidRPr="00EB0635" w:rsidRDefault="00386E50" w:rsidP="00AA0D11">
            <w:pPr>
              <w:spacing w:before="40" w:after="40"/>
              <w:rPr>
                <w:sz w:val="22"/>
              </w:rPr>
            </w:pPr>
          </w:p>
        </w:tc>
        <w:tc>
          <w:tcPr>
            <w:tcW w:w="738" w:type="dxa"/>
          </w:tcPr>
          <w:p w:rsidR="00386E50" w:rsidRPr="00EB0635" w:rsidRDefault="00386E50" w:rsidP="00AA0D11">
            <w:pPr>
              <w:spacing w:before="40" w:after="40"/>
              <w:rPr>
                <w:sz w:val="22"/>
              </w:rPr>
            </w:pPr>
          </w:p>
        </w:tc>
      </w:tr>
      <w:tr w:rsidR="00386E50" w:rsidRPr="00EB0635">
        <w:tc>
          <w:tcPr>
            <w:tcW w:w="5508" w:type="dxa"/>
          </w:tcPr>
          <w:p w:rsidR="00386E50" w:rsidRPr="00EB0635" w:rsidRDefault="00386E50" w:rsidP="00AA0D11">
            <w:pPr>
              <w:spacing w:before="40" w:after="40"/>
              <w:rPr>
                <w:sz w:val="22"/>
              </w:rPr>
            </w:pPr>
            <w:r w:rsidRPr="00EB0635">
              <w:rPr>
                <w:sz w:val="22"/>
              </w:rPr>
              <w:t>Development: complete, relevant, and substantial; carefully chosen specific detail</w:t>
            </w:r>
          </w:p>
        </w:tc>
        <w:tc>
          <w:tcPr>
            <w:tcW w:w="900" w:type="dxa"/>
          </w:tcPr>
          <w:p w:rsidR="00386E50" w:rsidRPr="00EB0635" w:rsidRDefault="00386E50" w:rsidP="00AA0D11">
            <w:pPr>
              <w:spacing w:before="40" w:after="40"/>
              <w:rPr>
                <w:sz w:val="22"/>
              </w:rPr>
            </w:pPr>
          </w:p>
        </w:tc>
        <w:tc>
          <w:tcPr>
            <w:tcW w:w="900" w:type="dxa"/>
          </w:tcPr>
          <w:p w:rsidR="00386E50" w:rsidRPr="00EB0635" w:rsidRDefault="002A1089" w:rsidP="002A1089">
            <w:pPr>
              <w:spacing w:before="40" w:after="40"/>
              <w:jc w:val="center"/>
              <w:rPr>
                <w:sz w:val="22"/>
              </w:rPr>
            </w:pPr>
            <w:r>
              <w:rPr>
                <w:sz w:val="22"/>
              </w:rPr>
              <w:t>X</w:t>
            </w:r>
          </w:p>
        </w:tc>
        <w:tc>
          <w:tcPr>
            <w:tcW w:w="810" w:type="dxa"/>
          </w:tcPr>
          <w:p w:rsidR="00386E50" w:rsidRPr="00EB0635" w:rsidRDefault="00386E50" w:rsidP="00AA0D11">
            <w:pPr>
              <w:spacing w:before="40" w:after="40"/>
              <w:rPr>
                <w:sz w:val="22"/>
              </w:rPr>
            </w:pPr>
          </w:p>
        </w:tc>
        <w:tc>
          <w:tcPr>
            <w:tcW w:w="738" w:type="dxa"/>
          </w:tcPr>
          <w:p w:rsidR="00386E50" w:rsidRPr="00EB0635" w:rsidRDefault="00386E50" w:rsidP="00AA0D11">
            <w:pPr>
              <w:spacing w:before="40" w:after="40"/>
              <w:rPr>
                <w:sz w:val="22"/>
              </w:rPr>
            </w:pPr>
          </w:p>
        </w:tc>
      </w:tr>
      <w:tr w:rsidR="00386E50" w:rsidRPr="00EB0635">
        <w:tc>
          <w:tcPr>
            <w:tcW w:w="5508" w:type="dxa"/>
          </w:tcPr>
          <w:p w:rsidR="00386E50" w:rsidRPr="00EB0635" w:rsidRDefault="00386E50" w:rsidP="00AA0D11">
            <w:pPr>
              <w:spacing w:before="40" w:after="40"/>
              <w:rPr>
                <w:sz w:val="22"/>
              </w:rPr>
            </w:pPr>
            <w:r w:rsidRPr="00EB0635">
              <w:rPr>
                <w:sz w:val="22"/>
              </w:rPr>
              <w:t>Sources: appropriate for topic and accurately cited</w:t>
            </w:r>
          </w:p>
        </w:tc>
        <w:tc>
          <w:tcPr>
            <w:tcW w:w="900" w:type="dxa"/>
          </w:tcPr>
          <w:p w:rsidR="00386E50" w:rsidRPr="00EB0635" w:rsidRDefault="00386E50" w:rsidP="00AA0D11">
            <w:pPr>
              <w:spacing w:before="40" w:after="40"/>
              <w:rPr>
                <w:sz w:val="22"/>
              </w:rPr>
            </w:pPr>
          </w:p>
        </w:tc>
        <w:tc>
          <w:tcPr>
            <w:tcW w:w="900" w:type="dxa"/>
          </w:tcPr>
          <w:p w:rsidR="00386E50" w:rsidRPr="00EB0635" w:rsidRDefault="002A1089" w:rsidP="00AA0D11">
            <w:pPr>
              <w:spacing w:before="40" w:after="40"/>
              <w:rPr>
                <w:sz w:val="22"/>
              </w:rPr>
            </w:pPr>
            <w:r>
              <w:rPr>
                <w:sz w:val="22"/>
              </w:rPr>
              <w:t>N/A</w:t>
            </w:r>
          </w:p>
        </w:tc>
        <w:tc>
          <w:tcPr>
            <w:tcW w:w="810" w:type="dxa"/>
          </w:tcPr>
          <w:p w:rsidR="00386E50" w:rsidRPr="00EB0635" w:rsidRDefault="00386E50" w:rsidP="00AA0D11">
            <w:pPr>
              <w:spacing w:before="40" w:after="40"/>
              <w:rPr>
                <w:sz w:val="22"/>
              </w:rPr>
            </w:pPr>
          </w:p>
        </w:tc>
        <w:tc>
          <w:tcPr>
            <w:tcW w:w="738" w:type="dxa"/>
          </w:tcPr>
          <w:p w:rsidR="00386E50" w:rsidRPr="00EB0635" w:rsidRDefault="00386E50" w:rsidP="00AA0D11">
            <w:pPr>
              <w:spacing w:before="40" w:after="40"/>
              <w:rPr>
                <w:sz w:val="22"/>
              </w:rPr>
            </w:pPr>
          </w:p>
        </w:tc>
      </w:tr>
      <w:tr w:rsidR="00386E50" w:rsidRPr="00EB0635">
        <w:tc>
          <w:tcPr>
            <w:tcW w:w="5508" w:type="dxa"/>
          </w:tcPr>
          <w:p w:rsidR="00386E50" w:rsidRPr="00EB0635" w:rsidRDefault="00386E50" w:rsidP="00AA0D11">
            <w:pPr>
              <w:pStyle w:val="Heading1"/>
              <w:spacing w:before="40" w:after="40"/>
              <w:rPr>
                <w:rFonts w:asciiTheme="minorHAnsi" w:hAnsiTheme="minorHAnsi"/>
                <w:sz w:val="24"/>
              </w:rPr>
            </w:pPr>
            <w:r w:rsidRPr="00EB0635">
              <w:rPr>
                <w:rFonts w:asciiTheme="minorHAnsi" w:hAnsiTheme="minorHAnsi"/>
                <w:sz w:val="24"/>
              </w:rPr>
              <w:t>Organization</w:t>
            </w:r>
          </w:p>
        </w:tc>
        <w:tc>
          <w:tcPr>
            <w:tcW w:w="900" w:type="dxa"/>
          </w:tcPr>
          <w:p w:rsidR="00386E50" w:rsidRPr="00EB0635" w:rsidRDefault="00386E50" w:rsidP="00AA0D11">
            <w:pPr>
              <w:spacing w:before="40" w:after="40"/>
              <w:rPr>
                <w:b/>
                <w:sz w:val="22"/>
              </w:rPr>
            </w:pPr>
          </w:p>
        </w:tc>
        <w:tc>
          <w:tcPr>
            <w:tcW w:w="900" w:type="dxa"/>
          </w:tcPr>
          <w:p w:rsidR="00386E50" w:rsidRPr="00EB0635" w:rsidRDefault="00386E50" w:rsidP="00AA0D11">
            <w:pPr>
              <w:spacing w:before="40" w:after="40"/>
              <w:rPr>
                <w:b/>
                <w:sz w:val="22"/>
              </w:rPr>
            </w:pPr>
          </w:p>
        </w:tc>
        <w:tc>
          <w:tcPr>
            <w:tcW w:w="810" w:type="dxa"/>
          </w:tcPr>
          <w:p w:rsidR="00386E50" w:rsidRPr="00EB0635" w:rsidRDefault="00386E50" w:rsidP="00AA0D11">
            <w:pPr>
              <w:spacing w:before="40" w:after="40"/>
              <w:rPr>
                <w:b/>
                <w:sz w:val="22"/>
              </w:rPr>
            </w:pPr>
          </w:p>
        </w:tc>
        <w:tc>
          <w:tcPr>
            <w:tcW w:w="738" w:type="dxa"/>
          </w:tcPr>
          <w:p w:rsidR="00386E50" w:rsidRPr="00EB0635" w:rsidRDefault="00386E50" w:rsidP="00AA0D11">
            <w:pPr>
              <w:spacing w:before="40" w:after="40"/>
              <w:rPr>
                <w:b/>
                <w:sz w:val="22"/>
              </w:rPr>
            </w:pPr>
          </w:p>
        </w:tc>
      </w:tr>
      <w:tr w:rsidR="00386E50" w:rsidRPr="00EB0635">
        <w:tc>
          <w:tcPr>
            <w:tcW w:w="5508" w:type="dxa"/>
          </w:tcPr>
          <w:p w:rsidR="00386E50" w:rsidRPr="00EB0635" w:rsidRDefault="00386E50" w:rsidP="00AA0D11">
            <w:pPr>
              <w:spacing w:before="40" w:after="40"/>
              <w:rPr>
                <w:sz w:val="22"/>
              </w:rPr>
            </w:pPr>
            <w:r w:rsidRPr="00EB0635">
              <w:rPr>
                <w:sz w:val="22"/>
              </w:rPr>
              <w:t>Focus: a precise thesis reflects the purpose</w:t>
            </w:r>
          </w:p>
        </w:tc>
        <w:tc>
          <w:tcPr>
            <w:tcW w:w="900" w:type="dxa"/>
          </w:tcPr>
          <w:p w:rsidR="00386E50" w:rsidRPr="00EB0635" w:rsidRDefault="00386E50" w:rsidP="00AA0D11">
            <w:pPr>
              <w:spacing w:before="40" w:after="40"/>
              <w:rPr>
                <w:sz w:val="22"/>
              </w:rPr>
            </w:pPr>
          </w:p>
        </w:tc>
        <w:tc>
          <w:tcPr>
            <w:tcW w:w="900" w:type="dxa"/>
          </w:tcPr>
          <w:p w:rsidR="00386E50" w:rsidRPr="00EB0635" w:rsidRDefault="002A1089" w:rsidP="002A1089">
            <w:pPr>
              <w:spacing w:before="40" w:after="40"/>
              <w:jc w:val="right"/>
              <w:rPr>
                <w:sz w:val="22"/>
              </w:rPr>
            </w:pPr>
            <w:r>
              <w:rPr>
                <w:sz w:val="22"/>
              </w:rPr>
              <w:t>X</w:t>
            </w:r>
          </w:p>
        </w:tc>
        <w:tc>
          <w:tcPr>
            <w:tcW w:w="810" w:type="dxa"/>
          </w:tcPr>
          <w:p w:rsidR="00386E50" w:rsidRPr="00EB0635" w:rsidRDefault="00386E50" w:rsidP="00AA0D11">
            <w:pPr>
              <w:spacing w:before="40" w:after="40"/>
              <w:rPr>
                <w:sz w:val="22"/>
              </w:rPr>
            </w:pPr>
          </w:p>
        </w:tc>
        <w:tc>
          <w:tcPr>
            <w:tcW w:w="738" w:type="dxa"/>
          </w:tcPr>
          <w:p w:rsidR="00386E50" w:rsidRPr="00EB0635" w:rsidRDefault="00386E50" w:rsidP="00AA0D11">
            <w:pPr>
              <w:spacing w:before="40" w:after="40"/>
              <w:rPr>
                <w:sz w:val="22"/>
              </w:rPr>
            </w:pPr>
          </w:p>
        </w:tc>
      </w:tr>
      <w:tr w:rsidR="00386E50" w:rsidRPr="00EB0635">
        <w:tc>
          <w:tcPr>
            <w:tcW w:w="5508" w:type="dxa"/>
          </w:tcPr>
          <w:p w:rsidR="00386E50" w:rsidRPr="00EB0635" w:rsidRDefault="00386E50" w:rsidP="00AA0D11">
            <w:pPr>
              <w:spacing w:before="40" w:after="40"/>
              <w:rPr>
                <w:sz w:val="22"/>
              </w:rPr>
            </w:pPr>
            <w:r w:rsidRPr="00EB0635">
              <w:rPr>
                <w:sz w:val="22"/>
              </w:rPr>
              <w:t>Introduction and conclusion: Overview of organization given at the beginning; conclusion sums up key points</w:t>
            </w:r>
          </w:p>
        </w:tc>
        <w:tc>
          <w:tcPr>
            <w:tcW w:w="900" w:type="dxa"/>
          </w:tcPr>
          <w:p w:rsidR="00386E50" w:rsidRPr="00EB0635" w:rsidRDefault="00386E50" w:rsidP="00AA0D11">
            <w:pPr>
              <w:spacing w:before="40" w:after="40"/>
              <w:rPr>
                <w:sz w:val="22"/>
              </w:rPr>
            </w:pPr>
          </w:p>
        </w:tc>
        <w:tc>
          <w:tcPr>
            <w:tcW w:w="900" w:type="dxa"/>
          </w:tcPr>
          <w:p w:rsidR="00386E50" w:rsidRPr="00EB0635" w:rsidRDefault="002A1089" w:rsidP="002A1089">
            <w:pPr>
              <w:spacing w:before="40" w:after="40"/>
              <w:jc w:val="right"/>
              <w:rPr>
                <w:sz w:val="22"/>
              </w:rPr>
            </w:pPr>
            <w:r>
              <w:rPr>
                <w:sz w:val="22"/>
              </w:rPr>
              <w:t>X</w:t>
            </w:r>
          </w:p>
        </w:tc>
        <w:tc>
          <w:tcPr>
            <w:tcW w:w="810" w:type="dxa"/>
          </w:tcPr>
          <w:p w:rsidR="00386E50" w:rsidRPr="00EB0635" w:rsidRDefault="00386E50" w:rsidP="00AA0D11">
            <w:pPr>
              <w:spacing w:before="40" w:after="40"/>
              <w:rPr>
                <w:sz w:val="22"/>
              </w:rPr>
            </w:pPr>
          </w:p>
        </w:tc>
        <w:tc>
          <w:tcPr>
            <w:tcW w:w="738" w:type="dxa"/>
          </w:tcPr>
          <w:p w:rsidR="00386E50" w:rsidRPr="00EB0635" w:rsidRDefault="00386E50" w:rsidP="00AA0D11">
            <w:pPr>
              <w:spacing w:before="40" w:after="40"/>
              <w:rPr>
                <w:sz w:val="22"/>
              </w:rPr>
            </w:pPr>
          </w:p>
        </w:tc>
      </w:tr>
      <w:tr w:rsidR="00386E50" w:rsidRPr="00EB0635">
        <w:tc>
          <w:tcPr>
            <w:tcW w:w="5508" w:type="dxa"/>
          </w:tcPr>
          <w:p w:rsidR="00386E50" w:rsidRPr="00EB0635" w:rsidRDefault="00386E50" w:rsidP="00AA0D11">
            <w:pPr>
              <w:spacing w:before="40" w:after="40"/>
              <w:rPr>
                <w:sz w:val="22"/>
              </w:rPr>
            </w:pPr>
            <w:r w:rsidRPr="00EB0635">
              <w:rPr>
                <w:sz w:val="22"/>
              </w:rPr>
              <w:t>Relationship: relationship of ideas clear; coherent; transitional devices used to guide reader</w:t>
            </w:r>
          </w:p>
        </w:tc>
        <w:tc>
          <w:tcPr>
            <w:tcW w:w="900" w:type="dxa"/>
          </w:tcPr>
          <w:p w:rsidR="00386E50" w:rsidRPr="00EB0635" w:rsidRDefault="00386E50" w:rsidP="00AA0D11">
            <w:pPr>
              <w:spacing w:before="40" w:after="40"/>
              <w:rPr>
                <w:sz w:val="22"/>
              </w:rPr>
            </w:pPr>
          </w:p>
        </w:tc>
        <w:tc>
          <w:tcPr>
            <w:tcW w:w="900" w:type="dxa"/>
          </w:tcPr>
          <w:p w:rsidR="00386E50" w:rsidRPr="00EB0635" w:rsidRDefault="003D7269" w:rsidP="003D7269">
            <w:pPr>
              <w:spacing w:before="40" w:after="40"/>
              <w:jc w:val="right"/>
              <w:rPr>
                <w:sz w:val="22"/>
              </w:rPr>
            </w:pPr>
            <w:r>
              <w:rPr>
                <w:sz w:val="22"/>
              </w:rPr>
              <w:t>X</w:t>
            </w:r>
          </w:p>
        </w:tc>
        <w:tc>
          <w:tcPr>
            <w:tcW w:w="810" w:type="dxa"/>
          </w:tcPr>
          <w:p w:rsidR="00386E50" w:rsidRPr="00EB0635" w:rsidRDefault="00386E50" w:rsidP="00AA0D11">
            <w:pPr>
              <w:spacing w:before="40" w:after="40"/>
              <w:rPr>
                <w:sz w:val="22"/>
              </w:rPr>
            </w:pPr>
          </w:p>
        </w:tc>
        <w:tc>
          <w:tcPr>
            <w:tcW w:w="738" w:type="dxa"/>
          </w:tcPr>
          <w:p w:rsidR="00386E50" w:rsidRPr="00EB0635" w:rsidRDefault="00386E50" w:rsidP="00AA0D11">
            <w:pPr>
              <w:spacing w:before="40" w:after="40"/>
              <w:rPr>
                <w:sz w:val="22"/>
              </w:rPr>
            </w:pPr>
          </w:p>
        </w:tc>
      </w:tr>
      <w:tr w:rsidR="00386E50" w:rsidRPr="00EB0635">
        <w:tc>
          <w:tcPr>
            <w:tcW w:w="5508" w:type="dxa"/>
          </w:tcPr>
          <w:p w:rsidR="00386E50" w:rsidRPr="00EB0635" w:rsidRDefault="00386E50" w:rsidP="00AA0D11">
            <w:pPr>
              <w:spacing w:before="40" w:after="40"/>
              <w:rPr>
                <w:sz w:val="22"/>
              </w:rPr>
            </w:pPr>
            <w:r w:rsidRPr="00EB0635">
              <w:rPr>
                <w:sz w:val="22"/>
              </w:rPr>
              <w:t>Unity: all paragraphs support thesis; paragraphs structured around controlling ideas</w:t>
            </w:r>
          </w:p>
        </w:tc>
        <w:tc>
          <w:tcPr>
            <w:tcW w:w="900" w:type="dxa"/>
          </w:tcPr>
          <w:p w:rsidR="00386E50" w:rsidRPr="00EB0635" w:rsidRDefault="00386E50" w:rsidP="00AA0D11">
            <w:pPr>
              <w:spacing w:before="40" w:after="40"/>
              <w:rPr>
                <w:sz w:val="22"/>
              </w:rPr>
            </w:pPr>
          </w:p>
        </w:tc>
        <w:tc>
          <w:tcPr>
            <w:tcW w:w="900" w:type="dxa"/>
          </w:tcPr>
          <w:p w:rsidR="00386E50" w:rsidRPr="00EB0635" w:rsidRDefault="003D7269" w:rsidP="003D7269">
            <w:pPr>
              <w:spacing w:before="40" w:after="40"/>
              <w:jc w:val="right"/>
              <w:rPr>
                <w:sz w:val="22"/>
              </w:rPr>
            </w:pPr>
            <w:r>
              <w:rPr>
                <w:sz w:val="22"/>
              </w:rPr>
              <w:t>X</w:t>
            </w:r>
          </w:p>
        </w:tc>
        <w:tc>
          <w:tcPr>
            <w:tcW w:w="810" w:type="dxa"/>
          </w:tcPr>
          <w:p w:rsidR="00386E50" w:rsidRPr="00EB0635" w:rsidRDefault="00386E50" w:rsidP="00AA0D11">
            <w:pPr>
              <w:spacing w:before="40" w:after="40"/>
              <w:rPr>
                <w:sz w:val="22"/>
              </w:rPr>
            </w:pPr>
          </w:p>
        </w:tc>
        <w:tc>
          <w:tcPr>
            <w:tcW w:w="738" w:type="dxa"/>
          </w:tcPr>
          <w:p w:rsidR="00386E50" w:rsidRPr="00EB0635" w:rsidRDefault="00386E50" w:rsidP="00AA0D11">
            <w:pPr>
              <w:spacing w:before="40" w:after="40"/>
              <w:rPr>
                <w:sz w:val="22"/>
              </w:rPr>
            </w:pPr>
          </w:p>
        </w:tc>
      </w:tr>
      <w:tr w:rsidR="00386E50" w:rsidRPr="00EB0635">
        <w:tc>
          <w:tcPr>
            <w:tcW w:w="5508" w:type="dxa"/>
          </w:tcPr>
          <w:p w:rsidR="00386E50" w:rsidRPr="00EB0635" w:rsidRDefault="00386E50" w:rsidP="00AA0D11">
            <w:pPr>
              <w:spacing w:before="40" w:after="40"/>
              <w:rPr>
                <w:sz w:val="22"/>
              </w:rPr>
            </w:pPr>
            <w:r w:rsidRPr="00EB0635">
              <w:rPr>
                <w:sz w:val="22"/>
              </w:rPr>
              <w:t>Sequence: material presented in a logical order</w:t>
            </w:r>
          </w:p>
        </w:tc>
        <w:tc>
          <w:tcPr>
            <w:tcW w:w="900" w:type="dxa"/>
          </w:tcPr>
          <w:p w:rsidR="00386E50" w:rsidRPr="00EB0635" w:rsidRDefault="00386E50" w:rsidP="00AA0D11">
            <w:pPr>
              <w:spacing w:before="40" w:after="40"/>
              <w:rPr>
                <w:sz w:val="22"/>
              </w:rPr>
            </w:pPr>
          </w:p>
        </w:tc>
        <w:tc>
          <w:tcPr>
            <w:tcW w:w="900" w:type="dxa"/>
          </w:tcPr>
          <w:p w:rsidR="00386E50" w:rsidRPr="00EB0635" w:rsidRDefault="00386E50" w:rsidP="00AA0D11">
            <w:pPr>
              <w:spacing w:before="40" w:after="40"/>
              <w:rPr>
                <w:sz w:val="22"/>
              </w:rPr>
            </w:pPr>
          </w:p>
        </w:tc>
        <w:tc>
          <w:tcPr>
            <w:tcW w:w="810" w:type="dxa"/>
          </w:tcPr>
          <w:p w:rsidR="00386E50" w:rsidRPr="00EB0635" w:rsidRDefault="003D7269" w:rsidP="00AA0D11">
            <w:pPr>
              <w:spacing w:before="40" w:after="40"/>
              <w:rPr>
                <w:sz w:val="22"/>
              </w:rPr>
            </w:pPr>
            <w:r>
              <w:rPr>
                <w:sz w:val="22"/>
              </w:rPr>
              <w:t>X</w:t>
            </w:r>
          </w:p>
        </w:tc>
        <w:tc>
          <w:tcPr>
            <w:tcW w:w="738" w:type="dxa"/>
          </w:tcPr>
          <w:p w:rsidR="00386E50" w:rsidRPr="00EB0635" w:rsidRDefault="00386E50" w:rsidP="00AA0D11">
            <w:pPr>
              <w:spacing w:before="40" w:after="40"/>
              <w:rPr>
                <w:sz w:val="22"/>
              </w:rPr>
            </w:pPr>
          </w:p>
        </w:tc>
      </w:tr>
      <w:tr w:rsidR="00386E50" w:rsidRPr="00EB0635">
        <w:tc>
          <w:tcPr>
            <w:tcW w:w="5508" w:type="dxa"/>
          </w:tcPr>
          <w:p w:rsidR="00386E50" w:rsidRPr="00EB0635" w:rsidRDefault="00386E50" w:rsidP="00AA0D11">
            <w:pPr>
              <w:pStyle w:val="Heading1"/>
              <w:spacing w:before="40" w:after="40"/>
              <w:rPr>
                <w:rFonts w:asciiTheme="minorHAnsi" w:hAnsiTheme="minorHAnsi"/>
                <w:sz w:val="24"/>
              </w:rPr>
            </w:pPr>
            <w:r w:rsidRPr="00EB0635">
              <w:rPr>
                <w:rFonts w:asciiTheme="minorHAnsi" w:hAnsiTheme="minorHAnsi"/>
                <w:sz w:val="24"/>
              </w:rPr>
              <w:t>Style</w:t>
            </w:r>
          </w:p>
        </w:tc>
        <w:tc>
          <w:tcPr>
            <w:tcW w:w="900" w:type="dxa"/>
          </w:tcPr>
          <w:p w:rsidR="00386E50" w:rsidRPr="00EB0635" w:rsidRDefault="00386E50" w:rsidP="00AA0D11">
            <w:pPr>
              <w:spacing w:before="40" w:after="40"/>
              <w:rPr>
                <w:sz w:val="22"/>
              </w:rPr>
            </w:pPr>
          </w:p>
        </w:tc>
        <w:tc>
          <w:tcPr>
            <w:tcW w:w="900" w:type="dxa"/>
          </w:tcPr>
          <w:p w:rsidR="00386E50" w:rsidRPr="00EB0635" w:rsidRDefault="00386E50" w:rsidP="00AA0D11">
            <w:pPr>
              <w:spacing w:before="40" w:after="40"/>
              <w:rPr>
                <w:sz w:val="22"/>
              </w:rPr>
            </w:pPr>
          </w:p>
        </w:tc>
        <w:tc>
          <w:tcPr>
            <w:tcW w:w="810" w:type="dxa"/>
          </w:tcPr>
          <w:p w:rsidR="00386E50" w:rsidRPr="00EB0635" w:rsidRDefault="00386E50" w:rsidP="00AA0D11">
            <w:pPr>
              <w:spacing w:before="40" w:after="40"/>
              <w:rPr>
                <w:sz w:val="22"/>
              </w:rPr>
            </w:pPr>
          </w:p>
        </w:tc>
        <w:tc>
          <w:tcPr>
            <w:tcW w:w="738" w:type="dxa"/>
          </w:tcPr>
          <w:p w:rsidR="00386E50" w:rsidRPr="00EB0635" w:rsidRDefault="00386E50" w:rsidP="00AA0D11">
            <w:pPr>
              <w:spacing w:before="40" w:after="40"/>
              <w:rPr>
                <w:sz w:val="22"/>
              </w:rPr>
            </w:pPr>
          </w:p>
        </w:tc>
      </w:tr>
      <w:tr w:rsidR="00386E50" w:rsidRPr="00EB0635">
        <w:tc>
          <w:tcPr>
            <w:tcW w:w="5508" w:type="dxa"/>
          </w:tcPr>
          <w:p w:rsidR="00386E50" w:rsidRPr="00EB0635" w:rsidRDefault="00386E50" w:rsidP="00AA0D11">
            <w:pPr>
              <w:spacing w:before="40" w:after="40"/>
              <w:rPr>
                <w:sz w:val="22"/>
              </w:rPr>
            </w:pPr>
            <w:r w:rsidRPr="00EB0635">
              <w:rPr>
                <w:sz w:val="22"/>
              </w:rPr>
              <w:t>Expression: clear and concise writing</w:t>
            </w:r>
          </w:p>
        </w:tc>
        <w:tc>
          <w:tcPr>
            <w:tcW w:w="900" w:type="dxa"/>
          </w:tcPr>
          <w:p w:rsidR="00386E50" w:rsidRPr="00EB0635" w:rsidRDefault="00386E50" w:rsidP="00AA0D11">
            <w:pPr>
              <w:spacing w:before="40" w:after="40"/>
              <w:rPr>
                <w:sz w:val="22"/>
              </w:rPr>
            </w:pPr>
          </w:p>
        </w:tc>
        <w:tc>
          <w:tcPr>
            <w:tcW w:w="900" w:type="dxa"/>
          </w:tcPr>
          <w:p w:rsidR="00386E50" w:rsidRPr="00EB0635" w:rsidRDefault="003D7269" w:rsidP="003D7269">
            <w:pPr>
              <w:spacing w:before="40" w:after="40"/>
              <w:jc w:val="right"/>
              <w:rPr>
                <w:sz w:val="22"/>
              </w:rPr>
            </w:pPr>
            <w:r>
              <w:rPr>
                <w:sz w:val="22"/>
              </w:rPr>
              <w:t>X</w:t>
            </w:r>
          </w:p>
        </w:tc>
        <w:tc>
          <w:tcPr>
            <w:tcW w:w="810" w:type="dxa"/>
          </w:tcPr>
          <w:p w:rsidR="00386E50" w:rsidRPr="00EB0635" w:rsidRDefault="00386E50" w:rsidP="00AA0D11">
            <w:pPr>
              <w:spacing w:before="40" w:after="40"/>
              <w:rPr>
                <w:sz w:val="22"/>
              </w:rPr>
            </w:pPr>
          </w:p>
        </w:tc>
        <w:tc>
          <w:tcPr>
            <w:tcW w:w="738" w:type="dxa"/>
          </w:tcPr>
          <w:p w:rsidR="00386E50" w:rsidRPr="00EB0635" w:rsidRDefault="00386E50" w:rsidP="00AA0D11">
            <w:pPr>
              <w:spacing w:before="40" w:after="40"/>
              <w:rPr>
                <w:sz w:val="22"/>
              </w:rPr>
            </w:pPr>
          </w:p>
        </w:tc>
      </w:tr>
      <w:tr w:rsidR="00386E50" w:rsidRPr="00EB0635">
        <w:tc>
          <w:tcPr>
            <w:tcW w:w="5508" w:type="dxa"/>
          </w:tcPr>
          <w:p w:rsidR="00386E50" w:rsidRPr="00EB0635" w:rsidRDefault="00386E50" w:rsidP="00AA0D11">
            <w:pPr>
              <w:spacing w:before="40" w:after="40"/>
              <w:rPr>
                <w:sz w:val="22"/>
              </w:rPr>
            </w:pPr>
            <w:r w:rsidRPr="00EB0635">
              <w:rPr>
                <w:sz w:val="22"/>
              </w:rPr>
              <w:t xml:space="preserve">Sentence structure: sentences varied; subordination and coordination used effectively </w:t>
            </w:r>
          </w:p>
        </w:tc>
        <w:tc>
          <w:tcPr>
            <w:tcW w:w="900" w:type="dxa"/>
          </w:tcPr>
          <w:p w:rsidR="00386E50" w:rsidRPr="00EB0635" w:rsidRDefault="00386E50" w:rsidP="00AA0D11">
            <w:pPr>
              <w:spacing w:before="40" w:after="40"/>
              <w:rPr>
                <w:sz w:val="22"/>
              </w:rPr>
            </w:pPr>
          </w:p>
        </w:tc>
        <w:tc>
          <w:tcPr>
            <w:tcW w:w="900" w:type="dxa"/>
          </w:tcPr>
          <w:p w:rsidR="00386E50" w:rsidRPr="00EB0635" w:rsidRDefault="003D7269" w:rsidP="003D7269">
            <w:pPr>
              <w:spacing w:before="40" w:after="40"/>
              <w:jc w:val="right"/>
              <w:rPr>
                <w:sz w:val="22"/>
              </w:rPr>
            </w:pPr>
            <w:r>
              <w:rPr>
                <w:sz w:val="22"/>
              </w:rPr>
              <w:t>X</w:t>
            </w:r>
          </w:p>
        </w:tc>
        <w:tc>
          <w:tcPr>
            <w:tcW w:w="810" w:type="dxa"/>
          </w:tcPr>
          <w:p w:rsidR="00386E50" w:rsidRPr="00EB0635" w:rsidRDefault="00386E50" w:rsidP="00AA0D11">
            <w:pPr>
              <w:spacing w:before="40" w:after="40"/>
              <w:rPr>
                <w:sz w:val="22"/>
              </w:rPr>
            </w:pPr>
          </w:p>
        </w:tc>
        <w:tc>
          <w:tcPr>
            <w:tcW w:w="738" w:type="dxa"/>
          </w:tcPr>
          <w:p w:rsidR="00386E50" w:rsidRPr="00EB0635" w:rsidRDefault="00386E50" w:rsidP="00AA0D11">
            <w:pPr>
              <w:spacing w:before="40" w:after="40"/>
              <w:rPr>
                <w:sz w:val="22"/>
              </w:rPr>
            </w:pPr>
          </w:p>
        </w:tc>
      </w:tr>
      <w:tr w:rsidR="00386E50" w:rsidRPr="00EB0635">
        <w:tc>
          <w:tcPr>
            <w:tcW w:w="5508" w:type="dxa"/>
          </w:tcPr>
          <w:p w:rsidR="00386E50" w:rsidRPr="00EB0635" w:rsidRDefault="00386E50" w:rsidP="00AA0D11">
            <w:pPr>
              <w:spacing w:before="40" w:after="40"/>
              <w:rPr>
                <w:sz w:val="22"/>
              </w:rPr>
            </w:pPr>
            <w:r w:rsidRPr="00EB0635">
              <w:rPr>
                <w:sz w:val="22"/>
              </w:rPr>
              <w:t>Vocabulary: precise, vivid and appropriate word choice</w:t>
            </w:r>
          </w:p>
        </w:tc>
        <w:tc>
          <w:tcPr>
            <w:tcW w:w="900" w:type="dxa"/>
            <w:tcBorders>
              <w:bottom w:val="single" w:sz="4" w:space="0" w:color="auto"/>
            </w:tcBorders>
          </w:tcPr>
          <w:p w:rsidR="00386E50" w:rsidRPr="00EB0635" w:rsidRDefault="00386E50" w:rsidP="00AA0D11">
            <w:pPr>
              <w:spacing w:before="40" w:after="40"/>
              <w:rPr>
                <w:sz w:val="22"/>
              </w:rPr>
            </w:pPr>
          </w:p>
        </w:tc>
        <w:tc>
          <w:tcPr>
            <w:tcW w:w="900" w:type="dxa"/>
          </w:tcPr>
          <w:p w:rsidR="00386E50" w:rsidRPr="00EB0635" w:rsidRDefault="003D7269" w:rsidP="003D7269">
            <w:pPr>
              <w:spacing w:before="40" w:after="40"/>
              <w:jc w:val="center"/>
              <w:rPr>
                <w:sz w:val="22"/>
              </w:rPr>
            </w:pPr>
            <w:r>
              <w:rPr>
                <w:sz w:val="22"/>
              </w:rPr>
              <w:t>X</w:t>
            </w:r>
          </w:p>
        </w:tc>
        <w:tc>
          <w:tcPr>
            <w:tcW w:w="810" w:type="dxa"/>
            <w:tcBorders>
              <w:bottom w:val="single" w:sz="4" w:space="0" w:color="auto"/>
            </w:tcBorders>
          </w:tcPr>
          <w:p w:rsidR="00386E50" w:rsidRPr="00EB0635" w:rsidRDefault="00386E50" w:rsidP="00AA0D11">
            <w:pPr>
              <w:spacing w:before="40" w:after="40"/>
              <w:rPr>
                <w:sz w:val="22"/>
              </w:rPr>
            </w:pPr>
          </w:p>
        </w:tc>
        <w:tc>
          <w:tcPr>
            <w:tcW w:w="738" w:type="dxa"/>
          </w:tcPr>
          <w:p w:rsidR="00386E50" w:rsidRPr="00EB0635" w:rsidRDefault="00386E50" w:rsidP="00AA0D11">
            <w:pPr>
              <w:spacing w:before="40" w:after="40"/>
              <w:rPr>
                <w:sz w:val="22"/>
              </w:rPr>
            </w:pPr>
          </w:p>
        </w:tc>
      </w:tr>
      <w:tr w:rsidR="00386E50" w:rsidRPr="00EB0635">
        <w:tc>
          <w:tcPr>
            <w:tcW w:w="5508" w:type="dxa"/>
          </w:tcPr>
          <w:p w:rsidR="00386E50" w:rsidRPr="00EB0635" w:rsidRDefault="00386E50" w:rsidP="00AA0D11">
            <w:pPr>
              <w:pStyle w:val="Heading2"/>
              <w:spacing w:before="40" w:after="40"/>
              <w:rPr>
                <w:rFonts w:asciiTheme="minorHAnsi" w:hAnsiTheme="minorHAnsi"/>
                <w:b w:val="0"/>
                <w:sz w:val="22"/>
                <w:u w:val="single"/>
              </w:rPr>
            </w:pPr>
            <w:r w:rsidRPr="00EB0635">
              <w:rPr>
                <w:rFonts w:asciiTheme="minorHAnsi" w:hAnsiTheme="minorHAnsi"/>
                <w:b w:val="0"/>
                <w:sz w:val="22"/>
              </w:rPr>
              <w:t>Conventions/Correctness</w:t>
            </w:r>
          </w:p>
        </w:tc>
        <w:tc>
          <w:tcPr>
            <w:tcW w:w="900" w:type="dxa"/>
            <w:tcBorders>
              <w:bottom w:val="single" w:sz="4" w:space="0" w:color="auto"/>
            </w:tcBorders>
            <w:shd w:val="clear" w:color="auto" w:fill="B3B3B3"/>
          </w:tcPr>
          <w:p w:rsidR="00386E50" w:rsidRPr="00EB0635" w:rsidRDefault="00386E50" w:rsidP="00AA0D11">
            <w:pPr>
              <w:spacing w:before="40" w:after="40"/>
              <w:rPr>
                <w:sz w:val="22"/>
                <w:highlight w:val="lightGray"/>
              </w:rPr>
            </w:pPr>
          </w:p>
        </w:tc>
        <w:tc>
          <w:tcPr>
            <w:tcW w:w="900" w:type="dxa"/>
          </w:tcPr>
          <w:p w:rsidR="00386E50" w:rsidRPr="00EB0635" w:rsidRDefault="003D7269" w:rsidP="003D7269">
            <w:pPr>
              <w:spacing w:before="40" w:after="40"/>
              <w:jc w:val="center"/>
              <w:rPr>
                <w:sz w:val="22"/>
              </w:rPr>
            </w:pPr>
            <w:r>
              <w:rPr>
                <w:sz w:val="22"/>
              </w:rPr>
              <w:t>X</w:t>
            </w:r>
          </w:p>
        </w:tc>
        <w:tc>
          <w:tcPr>
            <w:tcW w:w="810" w:type="dxa"/>
            <w:shd w:val="clear" w:color="auto" w:fill="B3B3B3"/>
          </w:tcPr>
          <w:p w:rsidR="00386E50" w:rsidRPr="00EB0635" w:rsidRDefault="00386E50" w:rsidP="00AA0D11">
            <w:pPr>
              <w:spacing w:before="40" w:after="40"/>
              <w:rPr>
                <w:sz w:val="22"/>
              </w:rPr>
            </w:pPr>
          </w:p>
        </w:tc>
        <w:tc>
          <w:tcPr>
            <w:tcW w:w="738" w:type="dxa"/>
          </w:tcPr>
          <w:p w:rsidR="00386E50" w:rsidRPr="00EB0635" w:rsidRDefault="00386E50" w:rsidP="00AA0D11">
            <w:pPr>
              <w:spacing w:before="40" w:after="40"/>
              <w:rPr>
                <w:sz w:val="22"/>
              </w:rPr>
            </w:pPr>
          </w:p>
        </w:tc>
      </w:tr>
      <w:tr w:rsidR="00386E50" w:rsidRPr="00EB0635">
        <w:tc>
          <w:tcPr>
            <w:tcW w:w="5508" w:type="dxa"/>
          </w:tcPr>
          <w:p w:rsidR="00386E50" w:rsidRPr="00EB0635" w:rsidRDefault="00386E50" w:rsidP="00AA0D11">
            <w:pPr>
              <w:spacing w:before="40" w:after="40"/>
              <w:ind w:left="360"/>
              <w:rPr>
                <w:sz w:val="22"/>
              </w:rPr>
            </w:pPr>
            <w:r w:rsidRPr="00EB0635">
              <w:rPr>
                <w:sz w:val="22"/>
              </w:rPr>
              <w:t>Free from sentence-level errors</w:t>
            </w:r>
          </w:p>
        </w:tc>
        <w:tc>
          <w:tcPr>
            <w:tcW w:w="900" w:type="dxa"/>
            <w:tcBorders>
              <w:bottom w:val="single" w:sz="4" w:space="0" w:color="auto"/>
            </w:tcBorders>
            <w:shd w:val="pct30" w:color="auto" w:fill="auto"/>
          </w:tcPr>
          <w:p w:rsidR="00386E50" w:rsidRPr="00EB0635" w:rsidRDefault="00386E50" w:rsidP="00AA0D11">
            <w:pPr>
              <w:spacing w:before="40" w:after="40"/>
              <w:rPr>
                <w:sz w:val="22"/>
                <w:highlight w:val="lightGray"/>
              </w:rPr>
            </w:pPr>
          </w:p>
        </w:tc>
        <w:tc>
          <w:tcPr>
            <w:tcW w:w="900" w:type="dxa"/>
          </w:tcPr>
          <w:p w:rsidR="00386E50" w:rsidRPr="00EB0635" w:rsidRDefault="00386E50" w:rsidP="00AA0D11">
            <w:pPr>
              <w:spacing w:before="40" w:after="40"/>
              <w:rPr>
                <w:sz w:val="22"/>
              </w:rPr>
            </w:pPr>
          </w:p>
        </w:tc>
        <w:tc>
          <w:tcPr>
            <w:tcW w:w="810" w:type="dxa"/>
            <w:shd w:val="clear" w:color="auto" w:fill="B3B3B3"/>
          </w:tcPr>
          <w:p w:rsidR="00386E50" w:rsidRPr="00EB0635" w:rsidRDefault="00386E50" w:rsidP="00AA0D11">
            <w:pPr>
              <w:spacing w:before="40" w:after="40"/>
              <w:rPr>
                <w:sz w:val="22"/>
              </w:rPr>
            </w:pPr>
          </w:p>
        </w:tc>
        <w:tc>
          <w:tcPr>
            <w:tcW w:w="738" w:type="dxa"/>
          </w:tcPr>
          <w:p w:rsidR="00386E50" w:rsidRPr="00EB0635" w:rsidRDefault="00386E50" w:rsidP="00AA0D11">
            <w:pPr>
              <w:spacing w:before="40" w:after="40"/>
              <w:rPr>
                <w:sz w:val="22"/>
              </w:rPr>
            </w:pPr>
          </w:p>
        </w:tc>
      </w:tr>
      <w:tr w:rsidR="00386E50" w:rsidRPr="00EB0635">
        <w:tc>
          <w:tcPr>
            <w:tcW w:w="5508" w:type="dxa"/>
          </w:tcPr>
          <w:p w:rsidR="00386E50" w:rsidRPr="00EB0635" w:rsidRDefault="00386E50" w:rsidP="00AA0D11">
            <w:pPr>
              <w:spacing w:before="40" w:after="40"/>
              <w:ind w:left="360"/>
              <w:rPr>
                <w:sz w:val="22"/>
              </w:rPr>
            </w:pPr>
            <w:r w:rsidRPr="00EB0635">
              <w:rPr>
                <w:sz w:val="22"/>
              </w:rPr>
              <w:t>Free from word-level errors</w:t>
            </w:r>
          </w:p>
        </w:tc>
        <w:tc>
          <w:tcPr>
            <w:tcW w:w="900" w:type="dxa"/>
            <w:tcBorders>
              <w:bottom w:val="single" w:sz="4" w:space="0" w:color="auto"/>
            </w:tcBorders>
            <w:shd w:val="clear" w:color="auto" w:fill="B3B3B3"/>
          </w:tcPr>
          <w:p w:rsidR="00386E50" w:rsidRPr="00EB0635" w:rsidRDefault="00386E50" w:rsidP="00AA0D11">
            <w:pPr>
              <w:spacing w:before="40" w:after="40"/>
              <w:rPr>
                <w:sz w:val="22"/>
                <w:highlight w:val="lightGray"/>
              </w:rPr>
            </w:pPr>
          </w:p>
        </w:tc>
        <w:tc>
          <w:tcPr>
            <w:tcW w:w="900" w:type="dxa"/>
          </w:tcPr>
          <w:p w:rsidR="00386E50" w:rsidRPr="00EB0635" w:rsidRDefault="00386E50" w:rsidP="00AA0D11">
            <w:pPr>
              <w:spacing w:before="40" w:after="40"/>
              <w:rPr>
                <w:sz w:val="22"/>
              </w:rPr>
            </w:pPr>
          </w:p>
        </w:tc>
        <w:tc>
          <w:tcPr>
            <w:tcW w:w="810" w:type="dxa"/>
            <w:shd w:val="clear" w:color="auto" w:fill="B3B3B3"/>
          </w:tcPr>
          <w:p w:rsidR="00386E50" w:rsidRPr="00EB0635" w:rsidRDefault="00386E50" w:rsidP="00AA0D11">
            <w:pPr>
              <w:spacing w:before="40" w:after="40"/>
              <w:rPr>
                <w:sz w:val="22"/>
              </w:rPr>
            </w:pPr>
          </w:p>
        </w:tc>
        <w:tc>
          <w:tcPr>
            <w:tcW w:w="738" w:type="dxa"/>
          </w:tcPr>
          <w:p w:rsidR="00386E50" w:rsidRPr="00EB0635" w:rsidRDefault="00386E50" w:rsidP="00AA0D11">
            <w:pPr>
              <w:spacing w:before="40" w:after="40"/>
              <w:rPr>
                <w:sz w:val="22"/>
              </w:rPr>
            </w:pPr>
          </w:p>
        </w:tc>
      </w:tr>
      <w:tr w:rsidR="00386E50" w:rsidRPr="00EB0635">
        <w:tc>
          <w:tcPr>
            <w:tcW w:w="5508" w:type="dxa"/>
          </w:tcPr>
          <w:p w:rsidR="00386E50" w:rsidRPr="00EB0635" w:rsidRDefault="00386E50" w:rsidP="00AA0D11">
            <w:pPr>
              <w:spacing w:before="40" w:after="40"/>
              <w:ind w:left="360"/>
              <w:rPr>
                <w:sz w:val="22"/>
              </w:rPr>
            </w:pPr>
            <w:r w:rsidRPr="00EB0635">
              <w:rPr>
                <w:sz w:val="22"/>
              </w:rPr>
              <w:t>Other</w:t>
            </w:r>
          </w:p>
        </w:tc>
        <w:tc>
          <w:tcPr>
            <w:tcW w:w="900" w:type="dxa"/>
            <w:shd w:val="clear" w:color="auto" w:fill="B3B3B3"/>
          </w:tcPr>
          <w:p w:rsidR="00386E50" w:rsidRPr="00EB0635" w:rsidRDefault="00386E50" w:rsidP="00AA0D11">
            <w:pPr>
              <w:spacing w:before="40" w:after="40"/>
              <w:rPr>
                <w:sz w:val="22"/>
                <w:highlight w:val="lightGray"/>
              </w:rPr>
            </w:pPr>
          </w:p>
        </w:tc>
        <w:tc>
          <w:tcPr>
            <w:tcW w:w="900" w:type="dxa"/>
          </w:tcPr>
          <w:p w:rsidR="00386E50" w:rsidRPr="00EB0635" w:rsidRDefault="00386E50" w:rsidP="00AA0D11">
            <w:pPr>
              <w:spacing w:before="40" w:after="40"/>
              <w:rPr>
                <w:sz w:val="22"/>
              </w:rPr>
            </w:pPr>
          </w:p>
        </w:tc>
        <w:tc>
          <w:tcPr>
            <w:tcW w:w="810" w:type="dxa"/>
            <w:shd w:val="clear" w:color="auto" w:fill="B3B3B3"/>
          </w:tcPr>
          <w:p w:rsidR="00386E50" w:rsidRPr="00EB0635" w:rsidRDefault="00386E50" w:rsidP="00AA0D11">
            <w:pPr>
              <w:spacing w:before="40" w:after="40"/>
              <w:rPr>
                <w:sz w:val="22"/>
              </w:rPr>
            </w:pPr>
          </w:p>
        </w:tc>
        <w:tc>
          <w:tcPr>
            <w:tcW w:w="738" w:type="dxa"/>
          </w:tcPr>
          <w:p w:rsidR="00386E50" w:rsidRPr="00EB0635" w:rsidRDefault="00386E50" w:rsidP="00AA0D11">
            <w:pPr>
              <w:spacing w:before="40" w:after="40"/>
              <w:rPr>
                <w:sz w:val="22"/>
              </w:rPr>
            </w:pPr>
          </w:p>
        </w:tc>
      </w:tr>
    </w:tbl>
    <w:p w:rsidR="001E24D0" w:rsidRDefault="001E24D0" w:rsidP="002537A5">
      <w:pPr>
        <w:spacing w:line="480" w:lineRule="auto"/>
        <w:ind w:left="1440" w:hanging="1440"/>
      </w:pPr>
    </w:p>
    <w:sectPr w:rsidR="001E24D0" w:rsidSect="001E24D0">
      <w:headerReference w:type="default" r:id="rId4"/>
      <w:pgSz w:w="12240" w:h="15840"/>
      <w:pgMar w:top="1440" w:right="1440" w:bottom="1440" w:left="1440" w:gutter="0"/>
      <w:printerSettings r:id="rId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A0D11" w:rsidRDefault="00AA0D11" w:rsidP="00DF4044">
    <w:pPr>
      <w:pStyle w:val="Header"/>
      <w:jc w:val="right"/>
    </w:pPr>
    <w:r>
      <w:t xml:space="preserve">Lund </w:t>
    </w:r>
    <w:r w:rsidR="00812D23">
      <w:rPr>
        <w:rStyle w:val="PageNumber"/>
      </w:rPr>
      <w:fldChar w:fldCharType="begin"/>
    </w:r>
    <w:r>
      <w:rPr>
        <w:rStyle w:val="PageNumber"/>
      </w:rPr>
      <w:instrText xml:space="preserve"> PAGE </w:instrText>
    </w:r>
    <w:r w:rsidR="00812D23">
      <w:rPr>
        <w:rStyle w:val="PageNumber"/>
      </w:rPr>
      <w:fldChar w:fldCharType="separate"/>
    </w:r>
    <w:r w:rsidR="003D7269">
      <w:rPr>
        <w:rStyle w:val="PageNumber"/>
        <w:noProof/>
      </w:rPr>
      <w:t>5</w:t>
    </w:r>
    <w:r w:rsidR="00812D23">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F4044"/>
    <w:rsid w:val="00016BF7"/>
    <w:rsid w:val="00035F8A"/>
    <w:rsid w:val="00100014"/>
    <w:rsid w:val="00135389"/>
    <w:rsid w:val="00153003"/>
    <w:rsid w:val="001A13A0"/>
    <w:rsid w:val="001E24D0"/>
    <w:rsid w:val="002537A5"/>
    <w:rsid w:val="00271D54"/>
    <w:rsid w:val="002A1089"/>
    <w:rsid w:val="002A1B66"/>
    <w:rsid w:val="003559C2"/>
    <w:rsid w:val="00367AFA"/>
    <w:rsid w:val="00380634"/>
    <w:rsid w:val="00386E50"/>
    <w:rsid w:val="003B09F9"/>
    <w:rsid w:val="003D7269"/>
    <w:rsid w:val="004413F8"/>
    <w:rsid w:val="004515C8"/>
    <w:rsid w:val="00481E58"/>
    <w:rsid w:val="00482055"/>
    <w:rsid w:val="004C1874"/>
    <w:rsid w:val="004D31B5"/>
    <w:rsid w:val="004E49B9"/>
    <w:rsid w:val="0052113F"/>
    <w:rsid w:val="0055205B"/>
    <w:rsid w:val="00592F38"/>
    <w:rsid w:val="00594B11"/>
    <w:rsid w:val="00607FB7"/>
    <w:rsid w:val="006D4E43"/>
    <w:rsid w:val="006E1FCA"/>
    <w:rsid w:val="007F4A83"/>
    <w:rsid w:val="00812D23"/>
    <w:rsid w:val="00857E1F"/>
    <w:rsid w:val="008D2A6A"/>
    <w:rsid w:val="00903F04"/>
    <w:rsid w:val="00907696"/>
    <w:rsid w:val="009726D9"/>
    <w:rsid w:val="00A4130D"/>
    <w:rsid w:val="00AA0D11"/>
    <w:rsid w:val="00B02F3F"/>
    <w:rsid w:val="00B1050A"/>
    <w:rsid w:val="00B26574"/>
    <w:rsid w:val="00C0730B"/>
    <w:rsid w:val="00C4300E"/>
    <w:rsid w:val="00D824A0"/>
    <w:rsid w:val="00DD7F99"/>
    <w:rsid w:val="00DF4044"/>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4E"/>
  </w:style>
  <w:style w:type="paragraph" w:styleId="Heading1">
    <w:name w:val="heading 1"/>
    <w:basedOn w:val="Normal"/>
    <w:next w:val="Normal"/>
    <w:link w:val="Heading1Char"/>
    <w:qFormat/>
    <w:rsid w:val="00386E50"/>
    <w:pPr>
      <w:keepNext/>
      <w:outlineLvl w:val="0"/>
    </w:pPr>
    <w:rPr>
      <w:rFonts w:ascii="Times" w:eastAsia="Times" w:hAnsi="Times" w:cs="Times New Roman"/>
      <w:b/>
      <w:sz w:val="28"/>
      <w:szCs w:val="20"/>
    </w:rPr>
  </w:style>
  <w:style w:type="paragraph" w:styleId="Heading2">
    <w:name w:val="heading 2"/>
    <w:basedOn w:val="Normal"/>
    <w:next w:val="Normal"/>
    <w:link w:val="Heading2Char"/>
    <w:qFormat/>
    <w:rsid w:val="00386E50"/>
    <w:pPr>
      <w:keepNext/>
      <w:outlineLvl w:val="1"/>
    </w:pPr>
    <w:rPr>
      <w:rFonts w:ascii="Arial" w:eastAsia="Times" w:hAnsi="Arial" w:cs="Times New Roman"/>
      <w:b/>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DF4044"/>
    <w:pPr>
      <w:tabs>
        <w:tab w:val="center" w:pos="4320"/>
        <w:tab w:val="right" w:pos="8640"/>
      </w:tabs>
    </w:pPr>
  </w:style>
  <w:style w:type="character" w:customStyle="1" w:styleId="HeaderChar">
    <w:name w:val="Header Char"/>
    <w:basedOn w:val="DefaultParagraphFont"/>
    <w:link w:val="Header"/>
    <w:uiPriority w:val="99"/>
    <w:semiHidden/>
    <w:rsid w:val="00DF4044"/>
  </w:style>
  <w:style w:type="paragraph" w:styleId="Footer">
    <w:name w:val="footer"/>
    <w:basedOn w:val="Normal"/>
    <w:link w:val="FooterChar"/>
    <w:uiPriority w:val="99"/>
    <w:semiHidden/>
    <w:unhideWhenUsed/>
    <w:rsid w:val="00DF4044"/>
    <w:pPr>
      <w:tabs>
        <w:tab w:val="center" w:pos="4320"/>
        <w:tab w:val="right" w:pos="8640"/>
      </w:tabs>
    </w:pPr>
  </w:style>
  <w:style w:type="character" w:customStyle="1" w:styleId="FooterChar">
    <w:name w:val="Footer Char"/>
    <w:basedOn w:val="DefaultParagraphFont"/>
    <w:link w:val="Footer"/>
    <w:uiPriority w:val="99"/>
    <w:semiHidden/>
    <w:rsid w:val="00DF4044"/>
  </w:style>
  <w:style w:type="character" w:styleId="PageNumber">
    <w:name w:val="page number"/>
    <w:basedOn w:val="DefaultParagraphFont"/>
    <w:uiPriority w:val="99"/>
    <w:semiHidden/>
    <w:unhideWhenUsed/>
    <w:rsid w:val="00DF4044"/>
  </w:style>
  <w:style w:type="character" w:customStyle="1" w:styleId="Heading1Char">
    <w:name w:val="Heading 1 Char"/>
    <w:basedOn w:val="DefaultParagraphFont"/>
    <w:link w:val="Heading1"/>
    <w:rsid w:val="00386E50"/>
    <w:rPr>
      <w:rFonts w:ascii="Times" w:eastAsia="Times" w:hAnsi="Times" w:cs="Times New Roman"/>
      <w:b/>
      <w:sz w:val="28"/>
      <w:szCs w:val="20"/>
    </w:rPr>
  </w:style>
  <w:style w:type="character" w:customStyle="1" w:styleId="Heading2Char">
    <w:name w:val="Heading 2 Char"/>
    <w:basedOn w:val="DefaultParagraphFont"/>
    <w:link w:val="Heading2"/>
    <w:rsid w:val="00386E50"/>
    <w:rPr>
      <w:rFonts w:ascii="Arial" w:eastAsia="Times" w:hAnsi="Arial" w:cs="Times New Roman"/>
      <w:b/>
      <w:szCs w:val="20"/>
    </w:rPr>
  </w:style>
  <w:style w:type="paragraph" w:styleId="BodyText">
    <w:name w:val="Body Text"/>
    <w:basedOn w:val="Normal"/>
    <w:link w:val="BodyTextChar"/>
    <w:rsid w:val="00386E50"/>
    <w:pPr>
      <w:ind w:right="-180"/>
    </w:pPr>
    <w:rPr>
      <w:rFonts w:ascii="Times" w:eastAsia="Times" w:hAnsi="Times" w:cs="Times New Roman"/>
      <w:szCs w:val="20"/>
    </w:rPr>
  </w:style>
  <w:style w:type="character" w:customStyle="1" w:styleId="BodyTextChar">
    <w:name w:val="Body Text Char"/>
    <w:basedOn w:val="DefaultParagraphFont"/>
    <w:link w:val="BodyText"/>
    <w:rsid w:val="00386E50"/>
    <w:rPr>
      <w:rFonts w:ascii="Times" w:eastAsia="Times" w:hAnsi="Times" w:cs="Times New Roman"/>
      <w:szCs w:val="20"/>
    </w:rPr>
  </w:style>
  <w:style w:type="paragraph" w:styleId="BalloonText">
    <w:name w:val="Balloon Text"/>
    <w:basedOn w:val="Normal"/>
    <w:link w:val="BalloonTextChar"/>
    <w:uiPriority w:val="99"/>
    <w:semiHidden/>
    <w:unhideWhenUsed/>
    <w:rsid w:val="00135389"/>
    <w:rPr>
      <w:rFonts w:ascii="Lucida Grande" w:hAnsi="Lucida Grande"/>
      <w:sz w:val="18"/>
      <w:szCs w:val="18"/>
    </w:rPr>
  </w:style>
  <w:style w:type="character" w:customStyle="1" w:styleId="BalloonTextChar">
    <w:name w:val="Balloon Text Char"/>
    <w:basedOn w:val="DefaultParagraphFont"/>
    <w:link w:val="BalloonText"/>
    <w:uiPriority w:val="99"/>
    <w:semiHidden/>
    <w:rsid w:val="00135389"/>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header" Target="header1.xml"/><Relationship Id="rId5" Type="http://schemas.openxmlformats.org/officeDocument/2006/relationships/printerSettings" Target="printerSettings/printerSettings1.bin"/><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1458</Words>
  <Characters>8315</Characters>
  <Application>Microsoft Word 12.1.0</Application>
  <DocSecurity>0</DocSecurity>
  <Lines>69</Lines>
  <Paragraphs>16</Paragraphs>
  <ScaleCrop>false</ScaleCrop>
  <Company>Iowa State University</Company>
  <LinksUpToDate>false</LinksUpToDate>
  <CharactersWithSpaces>10211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Lund</dc:creator>
  <cp:keywords/>
  <cp:lastModifiedBy>English</cp:lastModifiedBy>
  <cp:revision>10</cp:revision>
  <dcterms:created xsi:type="dcterms:W3CDTF">2010-10-28T16:02:00Z</dcterms:created>
  <dcterms:modified xsi:type="dcterms:W3CDTF">2010-10-29T13:00:00Z</dcterms:modified>
</cp:coreProperties>
</file>